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0B" w:rsidRDefault="0045227F">
      <w:pPr>
        <w:pStyle w:val="Title"/>
      </w:pPr>
      <w:bookmarkStart w:id="0" w:name="_ilkw4cbttx4n" w:colFirst="0" w:colLast="0"/>
      <w:bookmarkEnd w:id="0"/>
      <w:proofErr w:type="spellStart"/>
      <w:r>
        <w:t>CommPay</w:t>
      </w:r>
      <w:proofErr w:type="spellEnd"/>
      <w:r>
        <w:t>: Suspense</w:t>
      </w:r>
    </w:p>
    <w:p w:rsidR="00A96CEA" w:rsidRDefault="0045227F">
      <w:r>
        <w:t>The following topics will be created or updated:</w:t>
      </w:r>
    </w:p>
    <w:sdt>
      <w:sdtPr>
        <w:id w:val="2060668411"/>
        <w:docPartObj>
          <w:docPartGallery w:val="Table of Contents"/>
          <w:docPartUnique/>
        </w:docPartObj>
      </w:sdtPr>
      <w:sdtEndPr>
        <w:rPr>
          <w:rFonts w:ascii="Roboto" w:eastAsia="Roboto" w:hAnsi="Roboto" w:cs="Roboto"/>
          <w:b/>
          <w:noProof/>
          <w:color w:val="3A1C46"/>
          <w:sz w:val="20"/>
          <w:szCs w:val="20"/>
          <w:lang w:val="en-AU"/>
        </w:rPr>
      </w:sdtEndPr>
      <w:sdtContent>
        <w:p w:rsidR="00D36567" w:rsidRDefault="00D36567" w:rsidP="00D36567">
          <w:pPr>
            <w:pStyle w:val="TOCHeading"/>
          </w:pPr>
          <w:r>
            <w:t>Contents</w:t>
          </w:r>
        </w:p>
        <w:p w:rsidR="00D36567" w:rsidRDefault="00D36567">
          <w:pPr>
            <w:pStyle w:val="TOC1"/>
            <w:tabs>
              <w:tab w:val="right" w:leader="dot" w:pos="973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74541454" w:history="1">
            <w:r w:rsidRPr="00534F07">
              <w:rPr>
                <w:rStyle w:val="Hyperlink"/>
                <w:noProof/>
              </w:rPr>
              <w:t>Suspense Table of Contents</w:t>
            </w:r>
            <w:r>
              <w:rPr>
                <w:noProof/>
                <w:webHidden/>
              </w:rPr>
              <w:tab/>
            </w:r>
            <w:r>
              <w:rPr>
                <w:noProof/>
                <w:webHidden/>
              </w:rPr>
              <w:fldChar w:fldCharType="begin"/>
            </w:r>
            <w:r>
              <w:rPr>
                <w:noProof/>
                <w:webHidden/>
              </w:rPr>
              <w:instrText xml:space="preserve"> PAGEREF _Toc174541454 \h </w:instrText>
            </w:r>
            <w:r>
              <w:rPr>
                <w:noProof/>
                <w:webHidden/>
              </w:rPr>
            </w:r>
            <w:r>
              <w:rPr>
                <w:noProof/>
                <w:webHidden/>
              </w:rPr>
              <w:fldChar w:fldCharType="separate"/>
            </w:r>
            <w:r>
              <w:rPr>
                <w:noProof/>
                <w:webHidden/>
              </w:rPr>
              <w:t>3</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55" w:history="1">
            <w:r w:rsidRPr="00534F07">
              <w:rPr>
                <w:rStyle w:val="Hyperlink"/>
                <w:noProof/>
              </w:rPr>
              <w:t>Current</w:t>
            </w:r>
            <w:r>
              <w:rPr>
                <w:noProof/>
                <w:webHidden/>
              </w:rPr>
              <w:tab/>
            </w:r>
            <w:r>
              <w:rPr>
                <w:noProof/>
                <w:webHidden/>
              </w:rPr>
              <w:fldChar w:fldCharType="begin"/>
            </w:r>
            <w:r>
              <w:rPr>
                <w:noProof/>
                <w:webHidden/>
              </w:rPr>
              <w:instrText xml:space="preserve"> PAGEREF _Toc174541455 \h </w:instrText>
            </w:r>
            <w:r>
              <w:rPr>
                <w:noProof/>
                <w:webHidden/>
              </w:rPr>
            </w:r>
            <w:r>
              <w:rPr>
                <w:noProof/>
                <w:webHidden/>
              </w:rPr>
              <w:fldChar w:fldCharType="separate"/>
            </w:r>
            <w:r>
              <w:rPr>
                <w:noProof/>
                <w:webHidden/>
              </w:rPr>
              <w:t>3</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56" w:history="1">
            <w:r w:rsidRPr="00534F07">
              <w:rPr>
                <w:rStyle w:val="Hyperlink"/>
                <w:noProof/>
              </w:rPr>
              <w:t>Proposed</w:t>
            </w:r>
            <w:r>
              <w:rPr>
                <w:noProof/>
                <w:webHidden/>
              </w:rPr>
              <w:tab/>
            </w:r>
            <w:r>
              <w:rPr>
                <w:noProof/>
                <w:webHidden/>
              </w:rPr>
              <w:fldChar w:fldCharType="begin"/>
            </w:r>
            <w:r>
              <w:rPr>
                <w:noProof/>
                <w:webHidden/>
              </w:rPr>
              <w:instrText xml:space="preserve"> PAGEREF _Toc174541456 \h </w:instrText>
            </w:r>
            <w:r>
              <w:rPr>
                <w:noProof/>
                <w:webHidden/>
              </w:rPr>
            </w:r>
            <w:r>
              <w:rPr>
                <w:noProof/>
                <w:webHidden/>
              </w:rPr>
              <w:fldChar w:fldCharType="separate"/>
            </w:r>
            <w:r>
              <w:rPr>
                <w:noProof/>
                <w:webHidden/>
              </w:rPr>
              <w:t>4</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57" w:history="1">
            <w:r w:rsidRPr="00534F07">
              <w:rPr>
                <w:rStyle w:val="Hyperlink"/>
                <w:noProof/>
              </w:rPr>
              <w:t>Suspense</w:t>
            </w:r>
            <w:r>
              <w:rPr>
                <w:noProof/>
                <w:webHidden/>
              </w:rPr>
              <w:tab/>
            </w:r>
            <w:r>
              <w:rPr>
                <w:noProof/>
                <w:webHidden/>
              </w:rPr>
              <w:fldChar w:fldCharType="begin"/>
            </w:r>
            <w:r>
              <w:rPr>
                <w:noProof/>
                <w:webHidden/>
              </w:rPr>
              <w:instrText xml:space="preserve"> PAGEREF _Toc174541457 \h </w:instrText>
            </w:r>
            <w:r>
              <w:rPr>
                <w:noProof/>
                <w:webHidden/>
              </w:rPr>
            </w:r>
            <w:r>
              <w:rPr>
                <w:noProof/>
                <w:webHidden/>
              </w:rPr>
              <w:fldChar w:fldCharType="separate"/>
            </w:r>
            <w:r>
              <w:rPr>
                <w:noProof/>
                <w:webHidden/>
              </w:rPr>
              <w:t>5</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58" w:history="1">
            <w:r w:rsidRPr="00534F07">
              <w:rPr>
                <w:rStyle w:val="Hyperlink"/>
                <w:noProof/>
              </w:rPr>
              <w:t>To open the Suspense function</w:t>
            </w:r>
            <w:r>
              <w:rPr>
                <w:noProof/>
                <w:webHidden/>
              </w:rPr>
              <w:tab/>
            </w:r>
            <w:r>
              <w:rPr>
                <w:noProof/>
                <w:webHidden/>
              </w:rPr>
              <w:fldChar w:fldCharType="begin"/>
            </w:r>
            <w:r>
              <w:rPr>
                <w:noProof/>
                <w:webHidden/>
              </w:rPr>
              <w:instrText xml:space="preserve"> PAGEREF _Toc174541458 \h </w:instrText>
            </w:r>
            <w:r>
              <w:rPr>
                <w:noProof/>
                <w:webHidden/>
              </w:rPr>
            </w:r>
            <w:r>
              <w:rPr>
                <w:noProof/>
                <w:webHidden/>
              </w:rPr>
              <w:fldChar w:fldCharType="separate"/>
            </w:r>
            <w:r>
              <w:rPr>
                <w:noProof/>
                <w:webHidden/>
              </w:rPr>
              <w:t>7</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59" w:history="1">
            <w:r w:rsidRPr="00534F07">
              <w:rPr>
                <w:rStyle w:val="Hyperlink"/>
                <w:noProof/>
              </w:rPr>
              <w:t>Suspense screen</w:t>
            </w:r>
            <w:r>
              <w:rPr>
                <w:noProof/>
                <w:webHidden/>
              </w:rPr>
              <w:tab/>
            </w:r>
            <w:r>
              <w:rPr>
                <w:noProof/>
                <w:webHidden/>
              </w:rPr>
              <w:fldChar w:fldCharType="begin"/>
            </w:r>
            <w:r>
              <w:rPr>
                <w:noProof/>
                <w:webHidden/>
              </w:rPr>
              <w:instrText xml:space="preserve"> PAGEREF _Toc174541459 \h </w:instrText>
            </w:r>
            <w:r>
              <w:rPr>
                <w:noProof/>
                <w:webHidden/>
              </w:rPr>
            </w:r>
            <w:r>
              <w:rPr>
                <w:noProof/>
                <w:webHidden/>
              </w:rPr>
              <w:fldChar w:fldCharType="separate"/>
            </w:r>
            <w:r>
              <w:rPr>
                <w:noProof/>
                <w:webHidden/>
              </w:rPr>
              <w:t>7</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0" w:history="1">
            <w:r w:rsidRPr="00534F07">
              <w:rPr>
                <w:rStyle w:val="Hyperlink"/>
                <w:noProof/>
              </w:rPr>
              <w:t>To customise the records grid</w:t>
            </w:r>
            <w:r>
              <w:rPr>
                <w:noProof/>
                <w:webHidden/>
              </w:rPr>
              <w:tab/>
            </w:r>
            <w:r>
              <w:rPr>
                <w:noProof/>
                <w:webHidden/>
              </w:rPr>
              <w:fldChar w:fldCharType="begin"/>
            </w:r>
            <w:r>
              <w:rPr>
                <w:noProof/>
                <w:webHidden/>
              </w:rPr>
              <w:instrText xml:space="preserve"> PAGEREF _Toc174541460 \h </w:instrText>
            </w:r>
            <w:r>
              <w:rPr>
                <w:noProof/>
                <w:webHidden/>
              </w:rPr>
            </w:r>
            <w:r>
              <w:rPr>
                <w:noProof/>
                <w:webHidden/>
              </w:rPr>
              <w:fldChar w:fldCharType="separate"/>
            </w:r>
            <w:r>
              <w:rPr>
                <w:noProof/>
                <w:webHidden/>
              </w:rPr>
              <w:t>8</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61" w:history="1">
            <w:r w:rsidRPr="00534F07">
              <w:rPr>
                <w:rStyle w:val="Hyperlink"/>
                <w:noProof/>
              </w:rPr>
              <w:t>Suspense Actions</w:t>
            </w:r>
            <w:r>
              <w:rPr>
                <w:noProof/>
                <w:webHidden/>
              </w:rPr>
              <w:tab/>
            </w:r>
            <w:r>
              <w:rPr>
                <w:noProof/>
                <w:webHidden/>
              </w:rPr>
              <w:fldChar w:fldCharType="begin"/>
            </w:r>
            <w:r>
              <w:rPr>
                <w:noProof/>
                <w:webHidden/>
              </w:rPr>
              <w:instrText xml:space="preserve"> PAGEREF _Toc174541461 \h </w:instrText>
            </w:r>
            <w:r>
              <w:rPr>
                <w:noProof/>
                <w:webHidden/>
              </w:rPr>
            </w:r>
            <w:r>
              <w:rPr>
                <w:noProof/>
                <w:webHidden/>
              </w:rPr>
              <w:fldChar w:fldCharType="separate"/>
            </w:r>
            <w:r>
              <w:rPr>
                <w:noProof/>
                <w:webHidden/>
              </w:rPr>
              <w:t>9</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462" w:history="1">
            <w:r w:rsidRPr="00534F07">
              <w:rPr>
                <w:rStyle w:val="Hyperlink"/>
                <w:noProof/>
              </w:rPr>
              <w:t>Actions menu</w:t>
            </w:r>
            <w:r>
              <w:rPr>
                <w:noProof/>
                <w:webHidden/>
              </w:rPr>
              <w:tab/>
            </w:r>
            <w:r>
              <w:rPr>
                <w:noProof/>
                <w:webHidden/>
              </w:rPr>
              <w:fldChar w:fldCharType="begin"/>
            </w:r>
            <w:r>
              <w:rPr>
                <w:noProof/>
                <w:webHidden/>
              </w:rPr>
              <w:instrText xml:space="preserve"> PAGEREF _Toc174541462 \h </w:instrText>
            </w:r>
            <w:r>
              <w:rPr>
                <w:noProof/>
                <w:webHidden/>
              </w:rPr>
            </w:r>
            <w:r>
              <w:rPr>
                <w:noProof/>
                <w:webHidden/>
              </w:rPr>
              <w:fldChar w:fldCharType="separate"/>
            </w:r>
            <w:r>
              <w:rPr>
                <w:noProof/>
                <w:webHidden/>
              </w:rPr>
              <w:t>9</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4" w:history="1">
            <w:r w:rsidRPr="00534F07">
              <w:rPr>
                <w:rStyle w:val="Hyperlink"/>
                <w:noProof/>
              </w:rPr>
              <w:t>*Edit</w:t>
            </w:r>
            <w:r>
              <w:rPr>
                <w:noProof/>
                <w:webHidden/>
              </w:rPr>
              <w:tab/>
            </w:r>
            <w:r>
              <w:rPr>
                <w:noProof/>
                <w:webHidden/>
              </w:rPr>
              <w:fldChar w:fldCharType="begin"/>
            </w:r>
            <w:r>
              <w:rPr>
                <w:noProof/>
                <w:webHidden/>
              </w:rPr>
              <w:instrText xml:space="preserve"> PAGEREF _Toc174541464 \h </w:instrText>
            </w:r>
            <w:r>
              <w:rPr>
                <w:noProof/>
                <w:webHidden/>
              </w:rPr>
            </w:r>
            <w:r>
              <w:rPr>
                <w:noProof/>
                <w:webHidden/>
              </w:rPr>
              <w:fldChar w:fldCharType="separate"/>
            </w:r>
            <w:r>
              <w:rPr>
                <w:noProof/>
                <w:webHidden/>
              </w:rPr>
              <w:t>9</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5" w:history="1">
            <w:r w:rsidRPr="00534F07">
              <w:rPr>
                <w:rStyle w:val="Hyperlink"/>
                <w:noProof/>
              </w:rPr>
              <w:t>*Matching Options</w:t>
            </w:r>
            <w:r>
              <w:rPr>
                <w:noProof/>
                <w:webHidden/>
              </w:rPr>
              <w:tab/>
            </w:r>
            <w:r>
              <w:rPr>
                <w:noProof/>
                <w:webHidden/>
              </w:rPr>
              <w:fldChar w:fldCharType="begin"/>
            </w:r>
            <w:r>
              <w:rPr>
                <w:noProof/>
                <w:webHidden/>
              </w:rPr>
              <w:instrText xml:space="preserve"> PAGEREF _Toc174541465 \h </w:instrText>
            </w:r>
            <w:r>
              <w:rPr>
                <w:noProof/>
                <w:webHidden/>
              </w:rPr>
            </w:r>
            <w:r>
              <w:rPr>
                <w:noProof/>
                <w:webHidden/>
              </w:rPr>
              <w:fldChar w:fldCharType="separate"/>
            </w:r>
            <w:r>
              <w:rPr>
                <w:noProof/>
                <w:webHidden/>
              </w:rPr>
              <w:t>10</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6" w:history="1">
            <w:r w:rsidRPr="00534F07">
              <w:rPr>
                <w:rStyle w:val="Hyperlink"/>
                <w:noProof/>
              </w:rPr>
              <w:t>*Auto Create Options</w:t>
            </w:r>
            <w:r>
              <w:rPr>
                <w:noProof/>
                <w:webHidden/>
              </w:rPr>
              <w:tab/>
            </w:r>
            <w:r>
              <w:rPr>
                <w:noProof/>
                <w:webHidden/>
              </w:rPr>
              <w:fldChar w:fldCharType="begin"/>
            </w:r>
            <w:r>
              <w:rPr>
                <w:noProof/>
                <w:webHidden/>
              </w:rPr>
              <w:instrText xml:space="preserve"> PAGEREF _Toc174541466 \h </w:instrText>
            </w:r>
            <w:r>
              <w:rPr>
                <w:noProof/>
                <w:webHidden/>
              </w:rPr>
            </w:r>
            <w:r>
              <w:rPr>
                <w:noProof/>
                <w:webHidden/>
              </w:rPr>
              <w:fldChar w:fldCharType="separate"/>
            </w:r>
            <w:r>
              <w:rPr>
                <w:noProof/>
                <w:webHidden/>
              </w:rPr>
              <w:t>10</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7" w:history="1">
            <w:r w:rsidRPr="00534F07">
              <w:rPr>
                <w:rStyle w:val="Hyperlink"/>
                <w:noProof/>
              </w:rPr>
              <w:t>*Auto-create Estimate</w:t>
            </w:r>
            <w:r>
              <w:rPr>
                <w:noProof/>
                <w:webHidden/>
              </w:rPr>
              <w:tab/>
            </w:r>
            <w:r>
              <w:rPr>
                <w:noProof/>
                <w:webHidden/>
              </w:rPr>
              <w:fldChar w:fldCharType="begin"/>
            </w:r>
            <w:r>
              <w:rPr>
                <w:noProof/>
                <w:webHidden/>
              </w:rPr>
              <w:instrText xml:space="preserve"> PAGEREF _Toc174541467 \h </w:instrText>
            </w:r>
            <w:r>
              <w:rPr>
                <w:noProof/>
                <w:webHidden/>
              </w:rPr>
            </w:r>
            <w:r>
              <w:rPr>
                <w:noProof/>
                <w:webHidden/>
              </w:rPr>
              <w:fldChar w:fldCharType="separate"/>
            </w:r>
            <w:r>
              <w:rPr>
                <w:noProof/>
                <w:webHidden/>
              </w:rPr>
              <w:t>11</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8" w:history="1">
            <w:r w:rsidRPr="00534F07">
              <w:rPr>
                <w:rStyle w:val="Hyperlink"/>
                <w:noProof/>
              </w:rPr>
              <w:t>*Net Revenue/Clawback Amount Exceeded</w:t>
            </w:r>
            <w:r>
              <w:rPr>
                <w:noProof/>
                <w:webHidden/>
              </w:rPr>
              <w:tab/>
            </w:r>
            <w:r>
              <w:rPr>
                <w:noProof/>
                <w:webHidden/>
              </w:rPr>
              <w:fldChar w:fldCharType="begin"/>
            </w:r>
            <w:r>
              <w:rPr>
                <w:noProof/>
                <w:webHidden/>
              </w:rPr>
              <w:instrText xml:space="preserve"> PAGEREF _Toc174541468 \h </w:instrText>
            </w:r>
            <w:r>
              <w:rPr>
                <w:noProof/>
                <w:webHidden/>
              </w:rPr>
            </w:r>
            <w:r>
              <w:rPr>
                <w:noProof/>
                <w:webHidden/>
              </w:rPr>
              <w:fldChar w:fldCharType="separate"/>
            </w:r>
            <w:r>
              <w:rPr>
                <w:noProof/>
                <w:webHidden/>
              </w:rPr>
              <w:t>11</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9" w:history="1">
            <w:r w:rsidRPr="00534F07">
              <w:rPr>
                <w:rStyle w:val="Hyperlink"/>
                <w:noProof/>
              </w:rPr>
              <w:t>Account Code mismatch on linked Policy Options</w:t>
            </w:r>
            <w:r>
              <w:rPr>
                <w:noProof/>
                <w:webHidden/>
              </w:rPr>
              <w:tab/>
            </w:r>
            <w:r>
              <w:rPr>
                <w:noProof/>
                <w:webHidden/>
              </w:rPr>
              <w:fldChar w:fldCharType="begin"/>
            </w:r>
            <w:r>
              <w:rPr>
                <w:noProof/>
                <w:webHidden/>
              </w:rPr>
              <w:instrText xml:space="preserve"> PAGEREF _Toc174541469 \h </w:instrText>
            </w:r>
            <w:r>
              <w:rPr>
                <w:noProof/>
                <w:webHidden/>
              </w:rPr>
            </w:r>
            <w:r>
              <w:rPr>
                <w:noProof/>
                <w:webHidden/>
              </w:rPr>
              <w:fldChar w:fldCharType="separate"/>
            </w:r>
            <w:r>
              <w:rPr>
                <w:noProof/>
                <w:webHidden/>
              </w:rPr>
              <w:t>12</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0" w:history="1">
            <w:r w:rsidRPr="00534F07">
              <w:rPr>
                <w:rStyle w:val="Hyperlink"/>
                <w:noProof/>
              </w:rPr>
              <w:t>*Adviser mismatch on linked Client Options</w:t>
            </w:r>
            <w:r>
              <w:rPr>
                <w:noProof/>
                <w:webHidden/>
              </w:rPr>
              <w:tab/>
            </w:r>
            <w:r>
              <w:rPr>
                <w:noProof/>
                <w:webHidden/>
              </w:rPr>
              <w:fldChar w:fldCharType="begin"/>
            </w:r>
            <w:r>
              <w:rPr>
                <w:noProof/>
                <w:webHidden/>
              </w:rPr>
              <w:instrText xml:space="preserve"> PAGEREF _Toc174541470 \h </w:instrText>
            </w:r>
            <w:r>
              <w:rPr>
                <w:noProof/>
                <w:webHidden/>
              </w:rPr>
            </w:r>
            <w:r>
              <w:rPr>
                <w:noProof/>
                <w:webHidden/>
              </w:rPr>
              <w:fldChar w:fldCharType="separate"/>
            </w:r>
            <w:r>
              <w:rPr>
                <w:noProof/>
                <w:webHidden/>
              </w:rPr>
              <w:t>13</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1" w:history="1">
            <w:r w:rsidRPr="00534F07">
              <w:rPr>
                <w:rStyle w:val="Hyperlink"/>
                <w:noProof/>
              </w:rPr>
              <w:t>*Multiple Clients Exist with the same name</w:t>
            </w:r>
            <w:r>
              <w:rPr>
                <w:noProof/>
                <w:webHidden/>
              </w:rPr>
              <w:tab/>
            </w:r>
            <w:r>
              <w:rPr>
                <w:noProof/>
                <w:webHidden/>
              </w:rPr>
              <w:fldChar w:fldCharType="begin"/>
            </w:r>
            <w:r>
              <w:rPr>
                <w:noProof/>
                <w:webHidden/>
              </w:rPr>
              <w:instrText xml:space="preserve"> PAGEREF _Toc174541471 \h </w:instrText>
            </w:r>
            <w:r>
              <w:rPr>
                <w:noProof/>
                <w:webHidden/>
              </w:rPr>
            </w:r>
            <w:r>
              <w:rPr>
                <w:noProof/>
                <w:webHidden/>
              </w:rPr>
              <w:fldChar w:fldCharType="separate"/>
            </w:r>
            <w:r>
              <w:rPr>
                <w:noProof/>
                <w:webHidden/>
              </w:rPr>
              <w:t>14</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2" w:history="1">
            <w:r w:rsidRPr="00534F07">
              <w:rPr>
                <w:rStyle w:val="Hyperlink"/>
                <w:noProof/>
              </w:rPr>
              <w:t>*Missing Revenue Type on Record</w:t>
            </w:r>
            <w:r>
              <w:rPr>
                <w:noProof/>
                <w:webHidden/>
              </w:rPr>
              <w:tab/>
            </w:r>
            <w:r>
              <w:rPr>
                <w:noProof/>
                <w:webHidden/>
              </w:rPr>
              <w:fldChar w:fldCharType="begin"/>
            </w:r>
            <w:r>
              <w:rPr>
                <w:noProof/>
                <w:webHidden/>
              </w:rPr>
              <w:instrText xml:space="preserve"> PAGEREF _Toc174541472 \h </w:instrText>
            </w:r>
            <w:r>
              <w:rPr>
                <w:noProof/>
                <w:webHidden/>
              </w:rPr>
            </w:r>
            <w:r>
              <w:rPr>
                <w:noProof/>
                <w:webHidden/>
              </w:rPr>
              <w:fldChar w:fldCharType="separate"/>
            </w:r>
            <w:r>
              <w:rPr>
                <w:noProof/>
                <w:webHidden/>
              </w:rPr>
              <w:t>14</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3" w:history="1">
            <w:r w:rsidRPr="00534F07">
              <w:rPr>
                <w:rStyle w:val="Hyperlink"/>
                <w:noProof/>
              </w:rPr>
              <w:t>*Account Is Not Active Options</w:t>
            </w:r>
            <w:r>
              <w:rPr>
                <w:noProof/>
                <w:webHidden/>
              </w:rPr>
              <w:tab/>
            </w:r>
            <w:r>
              <w:rPr>
                <w:noProof/>
                <w:webHidden/>
              </w:rPr>
              <w:fldChar w:fldCharType="begin"/>
            </w:r>
            <w:r>
              <w:rPr>
                <w:noProof/>
                <w:webHidden/>
              </w:rPr>
              <w:instrText xml:space="preserve"> PAGEREF _Toc174541473 \h </w:instrText>
            </w:r>
            <w:r>
              <w:rPr>
                <w:noProof/>
                <w:webHidden/>
              </w:rPr>
            </w:r>
            <w:r>
              <w:rPr>
                <w:noProof/>
                <w:webHidden/>
              </w:rPr>
              <w:fldChar w:fldCharType="separate"/>
            </w:r>
            <w:r>
              <w:rPr>
                <w:noProof/>
                <w:webHidden/>
              </w:rPr>
              <w:t>14</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4" w:history="1">
            <w:r w:rsidRPr="00534F07">
              <w:rPr>
                <w:rStyle w:val="Hyperlink"/>
                <w:noProof/>
              </w:rPr>
              <w:t>Does not Match Estimate Record</w:t>
            </w:r>
            <w:r>
              <w:rPr>
                <w:noProof/>
                <w:webHidden/>
              </w:rPr>
              <w:tab/>
            </w:r>
            <w:r>
              <w:rPr>
                <w:noProof/>
                <w:webHidden/>
              </w:rPr>
              <w:fldChar w:fldCharType="begin"/>
            </w:r>
            <w:r>
              <w:rPr>
                <w:noProof/>
                <w:webHidden/>
              </w:rPr>
              <w:instrText xml:space="preserve"> PAGEREF _Toc174541474 \h </w:instrText>
            </w:r>
            <w:r>
              <w:rPr>
                <w:noProof/>
                <w:webHidden/>
              </w:rPr>
            </w:r>
            <w:r>
              <w:rPr>
                <w:noProof/>
                <w:webHidden/>
              </w:rPr>
              <w:fldChar w:fldCharType="separate"/>
            </w:r>
            <w:r>
              <w:rPr>
                <w:noProof/>
                <w:webHidden/>
              </w:rPr>
              <w:t>15</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5" w:history="1">
            <w:r w:rsidRPr="00534F07">
              <w:rPr>
                <w:rStyle w:val="Hyperlink"/>
                <w:noProof/>
              </w:rPr>
              <w:t xml:space="preserve">Failed to Find Client </w:t>
            </w:r>
            <w:r>
              <w:rPr>
                <w:noProof/>
                <w:webHidden/>
              </w:rPr>
              <w:tab/>
            </w:r>
            <w:r>
              <w:rPr>
                <w:noProof/>
                <w:webHidden/>
              </w:rPr>
              <w:fldChar w:fldCharType="begin"/>
            </w:r>
            <w:r>
              <w:rPr>
                <w:noProof/>
                <w:webHidden/>
              </w:rPr>
              <w:instrText xml:space="preserve"> PAGEREF _Toc174541475 \h </w:instrText>
            </w:r>
            <w:r>
              <w:rPr>
                <w:noProof/>
                <w:webHidden/>
              </w:rPr>
            </w:r>
            <w:r>
              <w:rPr>
                <w:noProof/>
                <w:webHidden/>
              </w:rPr>
              <w:fldChar w:fldCharType="separate"/>
            </w:r>
            <w:r>
              <w:rPr>
                <w:noProof/>
                <w:webHidden/>
              </w:rPr>
              <w:t>15</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6" w:history="1">
            <w:r w:rsidRPr="00534F07">
              <w:rPr>
                <w:rStyle w:val="Hyperlink"/>
                <w:noProof/>
              </w:rPr>
              <w:t xml:space="preserve">Mapped Product is Unknown </w:t>
            </w:r>
            <w:r>
              <w:rPr>
                <w:noProof/>
                <w:webHidden/>
              </w:rPr>
              <w:tab/>
            </w:r>
            <w:r>
              <w:rPr>
                <w:noProof/>
                <w:webHidden/>
              </w:rPr>
              <w:fldChar w:fldCharType="begin"/>
            </w:r>
            <w:r>
              <w:rPr>
                <w:noProof/>
                <w:webHidden/>
              </w:rPr>
              <w:instrText xml:space="preserve"> PAGEREF _Toc174541476 \h </w:instrText>
            </w:r>
            <w:r>
              <w:rPr>
                <w:noProof/>
                <w:webHidden/>
              </w:rPr>
            </w:r>
            <w:r>
              <w:rPr>
                <w:noProof/>
                <w:webHidden/>
              </w:rPr>
              <w:fldChar w:fldCharType="separate"/>
            </w:r>
            <w:r>
              <w:rPr>
                <w:noProof/>
                <w:webHidden/>
              </w:rPr>
              <w:t>15</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7" w:history="1">
            <w:r w:rsidRPr="00534F07">
              <w:rPr>
                <w:rStyle w:val="Hyperlink"/>
                <w:noProof/>
              </w:rPr>
              <w:t>Product mismatch on Linked Policy options</w:t>
            </w:r>
            <w:r>
              <w:rPr>
                <w:noProof/>
                <w:webHidden/>
              </w:rPr>
              <w:tab/>
            </w:r>
            <w:r>
              <w:rPr>
                <w:noProof/>
                <w:webHidden/>
              </w:rPr>
              <w:fldChar w:fldCharType="begin"/>
            </w:r>
            <w:r>
              <w:rPr>
                <w:noProof/>
                <w:webHidden/>
              </w:rPr>
              <w:instrText xml:space="preserve"> PAGEREF _Toc174541477 \h </w:instrText>
            </w:r>
            <w:r>
              <w:rPr>
                <w:noProof/>
                <w:webHidden/>
              </w:rPr>
            </w:r>
            <w:r>
              <w:rPr>
                <w:noProof/>
                <w:webHidden/>
              </w:rPr>
              <w:fldChar w:fldCharType="separate"/>
            </w:r>
            <w:r>
              <w:rPr>
                <w:noProof/>
                <w:webHidden/>
              </w:rPr>
              <w:t>15</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8" w:history="1">
            <w:r w:rsidRPr="00534F07">
              <w:rPr>
                <w:rStyle w:val="Hyperlink"/>
                <w:noProof/>
              </w:rPr>
              <w:t>Potential Share Arrangement</w:t>
            </w:r>
            <w:r>
              <w:rPr>
                <w:noProof/>
                <w:webHidden/>
              </w:rPr>
              <w:tab/>
            </w:r>
            <w:r>
              <w:rPr>
                <w:noProof/>
                <w:webHidden/>
              </w:rPr>
              <w:fldChar w:fldCharType="begin"/>
            </w:r>
            <w:r>
              <w:rPr>
                <w:noProof/>
                <w:webHidden/>
              </w:rPr>
              <w:instrText xml:space="preserve"> PAGEREF _Toc174541478 \h </w:instrText>
            </w:r>
            <w:r>
              <w:rPr>
                <w:noProof/>
                <w:webHidden/>
              </w:rPr>
            </w:r>
            <w:r>
              <w:rPr>
                <w:noProof/>
                <w:webHidden/>
              </w:rPr>
              <w:fldChar w:fldCharType="separate"/>
            </w:r>
            <w:r>
              <w:rPr>
                <w:noProof/>
                <w:webHidden/>
              </w:rPr>
              <w:t>16</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9" w:history="1">
            <w:r w:rsidRPr="00534F07">
              <w:rPr>
                <w:rStyle w:val="Hyperlink"/>
                <w:noProof/>
              </w:rPr>
              <w:t>Incorrect Supplier on Product</w:t>
            </w:r>
            <w:r>
              <w:rPr>
                <w:noProof/>
                <w:webHidden/>
              </w:rPr>
              <w:tab/>
            </w:r>
            <w:r>
              <w:rPr>
                <w:noProof/>
                <w:webHidden/>
              </w:rPr>
              <w:fldChar w:fldCharType="begin"/>
            </w:r>
            <w:r>
              <w:rPr>
                <w:noProof/>
                <w:webHidden/>
              </w:rPr>
              <w:instrText xml:space="preserve"> PAGEREF _Toc174541479 \h </w:instrText>
            </w:r>
            <w:r>
              <w:rPr>
                <w:noProof/>
                <w:webHidden/>
              </w:rPr>
            </w:r>
            <w:r>
              <w:rPr>
                <w:noProof/>
                <w:webHidden/>
              </w:rPr>
              <w:fldChar w:fldCharType="separate"/>
            </w:r>
            <w:r>
              <w:rPr>
                <w:noProof/>
                <w:webHidden/>
              </w:rPr>
              <w:t>16</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0" w:history="1">
            <w:r w:rsidRPr="00534F07">
              <w:rPr>
                <w:rStyle w:val="Hyperlink"/>
                <w:noProof/>
              </w:rPr>
              <w:t>Client Opt-Out</w:t>
            </w:r>
            <w:r>
              <w:rPr>
                <w:noProof/>
                <w:webHidden/>
              </w:rPr>
              <w:tab/>
            </w:r>
            <w:r>
              <w:rPr>
                <w:noProof/>
                <w:webHidden/>
              </w:rPr>
              <w:fldChar w:fldCharType="begin"/>
            </w:r>
            <w:r>
              <w:rPr>
                <w:noProof/>
                <w:webHidden/>
              </w:rPr>
              <w:instrText xml:space="preserve"> PAGEREF _Toc174541480 \h </w:instrText>
            </w:r>
            <w:r>
              <w:rPr>
                <w:noProof/>
                <w:webHidden/>
              </w:rPr>
            </w:r>
            <w:r>
              <w:rPr>
                <w:noProof/>
                <w:webHidden/>
              </w:rPr>
              <w:fldChar w:fldCharType="separate"/>
            </w:r>
            <w:r>
              <w:rPr>
                <w:noProof/>
                <w:webHidden/>
              </w:rPr>
              <w:t>17</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1" w:history="1">
            <w:r w:rsidRPr="00534F07">
              <w:rPr>
                <w:rStyle w:val="Hyperlink"/>
                <w:noProof/>
              </w:rPr>
              <w:t>Unauthorised Revenue</w:t>
            </w:r>
            <w:r>
              <w:rPr>
                <w:noProof/>
                <w:webHidden/>
              </w:rPr>
              <w:tab/>
            </w:r>
            <w:r>
              <w:rPr>
                <w:noProof/>
                <w:webHidden/>
              </w:rPr>
              <w:fldChar w:fldCharType="begin"/>
            </w:r>
            <w:r>
              <w:rPr>
                <w:noProof/>
                <w:webHidden/>
              </w:rPr>
              <w:instrText xml:space="preserve"> PAGEREF _Toc174541481 \h </w:instrText>
            </w:r>
            <w:r>
              <w:rPr>
                <w:noProof/>
                <w:webHidden/>
              </w:rPr>
            </w:r>
            <w:r>
              <w:rPr>
                <w:noProof/>
                <w:webHidden/>
              </w:rPr>
              <w:fldChar w:fldCharType="separate"/>
            </w:r>
            <w:r>
              <w:rPr>
                <w:noProof/>
                <w:webHidden/>
              </w:rPr>
              <w:t>17</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2" w:history="1">
            <w:r w:rsidRPr="00534F07">
              <w:rPr>
                <w:rStyle w:val="Hyperlink"/>
                <w:noProof/>
              </w:rPr>
              <w:t>Refund to Supplier new</w:t>
            </w:r>
            <w:r>
              <w:rPr>
                <w:noProof/>
                <w:webHidden/>
              </w:rPr>
              <w:tab/>
            </w:r>
            <w:r>
              <w:rPr>
                <w:noProof/>
                <w:webHidden/>
              </w:rPr>
              <w:fldChar w:fldCharType="begin"/>
            </w:r>
            <w:r>
              <w:rPr>
                <w:noProof/>
                <w:webHidden/>
              </w:rPr>
              <w:instrText xml:space="preserve"> PAGEREF _Toc174541482 \h </w:instrText>
            </w:r>
            <w:r>
              <w:rPr>
                <w:noProof/>
                <w:webHidden/>
              </w:rPr>
            </w:r>
            <w:r>
              <w:rPr>
                <w:noProof/>
                <w:webHidden/>
              </w:rPr>
              <w:fldChar w:fldCharType="separate"/>
            </w:r>
            <w:r>
              <w:rPr>
                <w:noProof/>
                <w:webHidden/>
              </w:rPr>
              <w:t>17</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3" w:history="1">
            <w:r w:rsidRPr="00534F07">
              <w:rPr>
                <w:rStyle w:val="Hyperlink"/>
                <w:noProof/>
              </w:rPr>
              <w:t>Client Review Incomplete</w:t>
            </w:r>
            <w:r>
              <w:rPr>
                <w:noProof/>
                <w:webHidden/>
              </w:rPr>
              <w:tab/>
            </w:r>
            <w:r>
              <w:rPr>
                <w:noProof/>
                <w:webHidden/>
              </w:rPr>
              <w:fldChar w:fldCharType="begin"/>
            </w:r>
            <w:r>
              <w:rPr>
                <w:noProof/>
                <w:webHidden/>
              </w:rPr>
              <w:instrText xml:space="preserve"> PAGEREF _Toc174541483 \h </w:instrText>
            </w:r>
            <w:r>
              <w:rPr>
                <w:noProof/>
                <w:webHidden/>
              </w:rPr>
            </w:r>
            <w:r>
              <w:rPr>
                <w:noProof/>
                <w:webHidden/>
              </w:rPr>
              <w:fldChar w:fldCharType="separate"/>
            </w:r>
            <w:r>
              <w:rPr>
                <w:noProof/>
                <w:webHidden/>
              </w:rPr>
              <w:t>17</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4" w:history="1">
            <w:r w:rsidRPr="00534F07">
              <w:rPr>
                <w:rStyle w:val="Hyperlink"/>
                <w:noProof/>
              </w:rPr>
              <w:t>Reset</w:t>
            </w:r>
            <w:r>
              <w:rPr>
                <w:noProof/>
                <w:webHidden/>
              </w:rPr>
              <w:tab/>
            </w:r>
            <w:r>
              <w:rPr>
                <w:noProof/>
                <w:webHidden/>
              </w:rPr>
              <w:fldChar w:fldCharType="begin"/>
            </w:r>
            <w:r>
              <w:rPr>
                <w:noProof/>
                <w:webHidden/>
              </w:rPr>
              <w:instrText xml:space="preserve"> PAGEREF _Toc174541484 \h </w:instrText>
            </w:r>
            <w:r>
              <w:rPr>
                <w:noProof/>
                <w:webHidden/>
              </w:rPr>
            </w:r>
            <w:r>
              <w:rPr>
                <w:noProof/>
                <w:webHidden/>
              </w:rPr>
              <w:fldChar w:fldCharType="separate"/>
            </w:r>
            <w:r>
              <w:rPr>
                <w:noProof/>
                <w:webHidden/>
              </w:rPr>
              <w:t>17</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85" w:history="1">
            <w:r w:rsidRPr="00534F07">
              <w:rPr>
                <w:rStyle w:val="Hyperlink"/>
                <w:noProof/>
              </w:rPr>
              <w:t>Suspense Reasons and Rules Explained</w:t>
            </w:r>
            <w:r>
              <w:rPr>
                <w:noProof/>
                <w:webHidden/>
              </w:rPr>
              <w:tab/>
            </w:r>
            <w:r>
              <w:rPr>
                <w:noProof/>
                <w:webHidden/>
              </w:rPr>
              <w:fldChar w:fldCharType="begin"/>
            </w:r>
            <w:r>
              <w:rPr>
                <w:noProof/>
                <w:webHidden/>
              </w:rPr>
              <w:instrText xml:space="preserve"> PAGEREF _Toc174541485 \h </w:instrText>
            </w:r>
            <w:r>
              <w:rPr>
                <w:noProof/>
                <w:webHidden/>
              </w:rPr>
            </w:r>
            <w:r>
              <w:rPr>
                <w:noProof/>
                <w:webHidden/>
              </w:rPr>
              <w:fldChar w:fldCharType="separate"/>
            </w:r>
            <w:r>
              <w:rPr>
                <w:noProof/>
                <w:webHidden/>
              </w:rPr>
              <w:t>19</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6" w:history="1">
            <w:r w:rsidRPr="00534F07">
              <w:rPr>
                <w:rStyle w:val="Hyperlink"/>
                <w:noProof/>
              </w:rPr>
              <w:t>Suspense Rules</w:t>
            </w:r>
            <w:r>
              <w:rPr>
                <w:noProof/>
                <w:webHidden/>
              </w:rPr>
              <w:tab/>
            </w:r>
            <w:r>
              <w:rPr>
                <w:noProof/>
                <w:webHidden/>
              </w:rPr>
              <w:fldChar w:fldCharType="begin"/>
            </w:r>
            <w:r>
              <w:rPr>
                <w:noProof/>
                <w:webHidden/>
              </w:rPr>
              <w:instrText xml:space="preserve"> PAGEREF _Toc174541486 \h </w:instrText>
            </w:r>
            <w:r>
              <w:rPr>
                <w:noProof/>
                <w:webHidden/>
              </w:rPr>
            </w:r>
            <w:r>
              <w:rPr>
                <w:noProof/>
                <w:webHidden/>
              </w:rPr>
              <w:fldChar w:fldCharType="separate"/>
            </w:r>
            <w:r>
              <w:rPr>
                <w:noProof/>
                <w:webHidden/>
              </w:rPr>
              <w:t>19</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87" w:history="1">
            <w:r w:rsidRPr="00534F07">
              <w:rPr>
                <w:rStyle w:val="Hyperlink"/>
                <w:noProof/>
              </w:rPr>
              <w:t>[NEW] Manage Suspense Records</w:t>
            </w:r>
            <w:r>
              <w:rPr>
                <w:noProof/>
                <w:webHidden/>
              </w:rPr>
              <w:tab/>
            </w:r>
            <w:r>
              <w:rPr>
                <w:noProof/>
                <w:webHidden/>
              </w:rPr>
              <w:fldChar w:fldCharType="begin"/>
            </w:r>
            <w:r>
              <w:rPr>
                <w:noProof/>
                <w:webHidden/>
              </w:rPr>
              <w:instrText xml:space="preserve"> PAGEREF _Toc174541487 \h </w:instrText>
            </w:r>
            <w:r>
              <w:rPr>
                <w:noProof/>
                <w:webHidden/>
              </w:rPr>
            </w:r>
            <w:r>
              <w:rPr>
                <w:noProof/>
                <w:webHidden/>
              </w:rPr>
              <w:fldChar w:fldCharType="separate"/>
            </w:r>
            <w:r>
              <w:rPr>
                <w:noProof/>
                <w:webHidden/>
              </w:rPr>
              <w:t>25</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88" w:history="1">
            <w:r w:rsidRPr="00534F07">
              <w:rPr>
                <w:rStyle w:val="Hyperlink"/>
                <w:noProof/>
              </w:rPr>
              <w:t>[NEW] Resolve Suspense Records</w:t>
            </w:r>
            <w:r>
              <w:rPr>
                <w:noProof/>
                <w:webHidden/>
              </w:rPr>
              <w:tab/>
            </w:r>
            <w:r>
              <w:rPr>
                <w:noProof/>
                <w:webHidden/>
              </w:rPr>
              <w:fldChar w:fldCharType="begin"/>
            </w:r>
            <w:r>
              <w:rPr>
                <w:noProof/>
                <w:webHidden/>
              </w:rPr>
              <w:instrText xml:space="preserve"> PAGEREF _Toc174541488 \h </w:instrText>
            </w:r>
            <w:r>
              <w:rPr>
                <w:noProof/>
                <w:webHidden/>
              </w:rPr>
            </w:r>
            <w:r>
              <w:rPr>
                <w:noProof/>
                <w:webHidden/>
              </w:rPr>
              <w:fldChar w:fldCharType="separate"/>
            </w:r>
            <w:r>
              <w:rPr>
                <w:noProof/>
                <w:webHidden/>
              </w:rPr>
              <w:t>26</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89" w:history="1">
            <w:r w:rsidRPr="00534F07">
              <w:rPr>
                <w:rStyle w:val="Hyperlink"/>
                <w:noProof/>
              </w:rPr>
              <w:t>View the Suspense Balance</w:t>
            </w:r>
            <w:r>
              <w:rPr>
                <w:noProof/>
                <w:webHidden/>
              </w:rPr>
              <w:tab/>
            </w:r>
            <w:r>
              <w:rPr>
                <w:noProof/>
                <w:webHidden/>
              </w:rPr>
              <w:fldChar w:fldCharType="begin"/>
            </w:r>
            <w:r>
              <w:rPr>
                <w:noProof/>
                <w:webHidden/>
              </w:rPr>
              <w:instrText xml:space="preserve"> PAGEREF _Toc174541489 \h </w:instrText>
            </w:r>
            <w:r>
              <w:rPr>
                <w:noProof/>
                <w:webHidden/>
              </w:rPr>
            </w:r>
            <w:r>
              <w:rPr>
                <w:noProof/>
                <w:webHidden/>
              </w:rPr>
              <w:fldChar w:fldCharType="separate"/>
            </w:r>
            <w:r>
              <w:rPr>
                <w:noProof/>
                <w:webHidden/>
              </w:rPr>
              <w:t>27</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90" w:history="1">
            <w:r w:rsidRPr="00534F07">
              <w:rPr>
                <w:rStyle w:val="Hyperlink"/>
                <w:noProof/>
              </w:rPr>
              <w:t>To view the suspense balance</w:t>
            </w:r>
            <w:r>
              <w:rPr>
                <w:noProof/>
                <w:webHidden/>
              </w:rPr>
              <w:tab/>
            </w:r>
            <w:r>
              <w:rPr>
                <w:noProof/>
                <w:webHidden/>
              </w:rPr>
              <w:fldChar w:fldCharType="begin"/>
            </w:r>
            <w:r>
              <w:rPr>
                <w:noProof/>
                <w:webHidden/>
              </w:rPr>
              <w:instrText xml:space="preserve"> PAGEREF _Toc174541490 \h </w:instrText>
            </w:r>
            <w:r>
              <w:rPr>
                <w:noProof/>
                <w:webHidden/>
              </w:rPr>
            </w:r>
            <w:r>
              <w:rPr>
                <w:noProof/>
                <w:webHidden/>
              </w:rPr>
              <w:fldChar w:fldCharType="separate"/>
            </w:r>
            <w:r>
              <w:rPr>
                <w:noProof/>
                <w:webHidden/>
              </w:rPr>
              <w:t>27</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91" w:history="1">
            <w:r w:rsidRPr="00534F07">
              <w:rPr>
                <w:rStyle w:val="Hyperlink"/>
                <w:noProof/>
              </w:rPr>
              <w:t>Manage Phased Revenue</w:t>
            </w:r>
            <w:r>
              <w:rPr>
                <w:noProof/>
                <w:webHidden/>
              </w:rPr>
              <w:tab/>
            </w:r>
            <w:r>
              <w:rPr>
                <w:noProof/>
                <w:webHidden/>
              </w:rPr>
              <w:fldChar w:fldCharType="begin"/>
            </w:r>
            <w:r>
              <w:rPr>
                <w:noProof/>
                <w:webHidden/>
              </w:rPr>
              <w:instrText xml:space="preserve"> PAGEREF _Toc174541491 \h </w:instrText>
            </w:r>
            <w:r>
              <w:rPr>
                <w:noProof/>
                <w:webHidden/>
              </w:rPr>
            </w:r>
            <w:r>
              <w:rPr>
                <w:noProof/>
                <w:webHidden/>
              </w:rPr>
              <w:fldChar w:fldCharType="separate"/>
            </w:r>
            <w:r>
              <w:rPr>
                <w:noProof/>
                <w:webHidden/>
              </w:rPr>
              <w:t>28</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92" w:history="1">
            <w:r w:rsidRPr="00534F07">
              <w:rPr>
                <w:rStyle w:val="Hyperlink"/>
                <w:noProof/>
              </w:rPr>
              <w:t>To set a phasing schedule</w:t>
            </w:r>
            <w:r>
              <w:rPr>
                <w:noProof/>
                <w:webHidden/>
              </w:rPr>
              <w:tab/>
            </w:r>
            <w:r>
              <w:rPr>
                <w:noProof/>
                <w:webHidden/>
              </w:rPr>
              <w:fldChar w:fldCharType="begin"/>
            </w:r>
            <w:r>
              <w:rPr>
                <w:noProof/>
                <w:webHidden/>
              </w:rPr>
              <w:instrText xml:space="preserve"> PAGEREF _Toc174541492 \h </w:instrText>
            </w:r>
            <w:r>
              <w:rPr>
                <w:noProof/>
                <w:webHidden/>
              </w:rPr>
            </w:r>
            <w:r>
              <w:rPr>
                <w:noProof/>
                <w:webHidden/>
              </w:rPr>
              <w:fldChar w:fldCharType="separate"/>
            </w:r>
            <w:r>
              <w:rPr>
                <w:noProof/>
                <w:webHidden/>
              </w:rPr>
              <w:t>28</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93" w:history="1">
            <w:r w:rsidRPr="00534F07">
              <w:rPr>
                <w:rStyle w:val="Hyperlink"/>
                <w:noProof/>
              </w:rPr>
              <w:t>View a statements progress</w:t>
            </w:r>
            <w:r>
              <w:rPr>
                <w:noProof/>
                <w:webHidden/>
              </w:rPr>
              <w:tab/>
            </w:r>
            <w:r>
              <w:rPr>
                <w:noProof/>
                <w:webHidden/>
              </w:rPr>
              <w:fldChar w:fldCharType="begin"/>
            </w:r>
            <w:r>
              <w:rPr>
                <w:noProof/>
                <w:webHidden/>
              </w:rPr>
              <w:instrText xml:space="preserve"> PAGEREF _Toc174541493 \h </w:instrText>
            </w:r>
            <w:r>
              <w:rPr>
                <w:noProof/>
                <w:webHidden/>
              </w:rPr>
            </w:r>
            <w:r>
              <w:rPr>
                <w:noProof/>
                <w:webHidden/>
              </w:rPr>
              <w:fldChar w:fldCharType="separate"/>
            </w:r>
            <w:r>
              <w:rPr>
                <w:noProof/>
                <w:webHidden/>
              </w:rPr>
              <w:t>28</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94" w:history="1">
            <w:r w:rsidRPr="00534F07">
              <w:rPr>
                <w:rStyle w:val="Hyperlink"/>
                <w:noProof/>
              </w:rPr>
              <w:t>Policy Takeover on Suspense Records</w:t>
            </w:r>
            <w:r>
              <w:rPr>
                <w:noProof/>
                <w:webHidden/>
              </w:rPr>
              <w:tab/>
            </w:r>
            <w:r>
              <w:rPr>
                <w:noProof/>
                <w:webHidden/>
              </w:rPr>
              <w:fldChar w:fldCharType="begin"/>
            </w:r>
            <w:r>
              <w:rPr>
                <w:noProof/>
                <w:webHidden/>
              </w:rPr>
              <w:instrText xml:space="preserve"> PAGEREF _Toc174541494 \h </w:instrText>
            </w:r>
            <w:r>
              <w:rPr>
                <w:noProof/>
                <w:webHidden/>
              </w:rPr>
            </w:r>
            <w:r>
              <w:rPr>
                <w:noProof/>
                <w:webHidden/>
              </w:rPr>
              <w:fldChar w:fldCharType="separate"/>
            </w:r>
            <w:r>
              <w:rPr>
                <w:noProof/>
                <w:webHidden/>
              </w:rPr>
              <w:t>30</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495" w:history="1">
            <w:r w:rsidRPr="00534F07">
              <w:rPr>
                <w:rStyle w:val="Hyperlink"/>
                <w:noProof/>
              </w:rPr>
              <w:t>Policy Takeover - Account Code Mismatch</w:t>
            </w:r>
            <w:r>
              <w:rPr>
                <w:noProof/>
                <w:webHidden/>
              </w:rPr>
              <w:tab/>
            </w:r>
            <w:r>
              <w:rPr>
                <w:noProof/>
                <w:webHidden/>
              </w:rPr>
              <w:fldChar w:fldCharType="begin"/>
            </w:r>
            <w:r>
              <w:rPr>
                <w:noProof/>
                <w:webHidden/>
              </w:rPr>
              <w:instrText xml:space="preserve"> PAGEREF _Toc174541495 \h </w:instrText>
            </w:r>
            <w:r>
              <w:rPr>
                <w:noProof/>
                <w:webHidden/>
              </w:rPr>
            </w:r>
            <w:r>
              <w:rPr>
                <w:noProof/>
                <w:webHidden/>
              </w:rPr>
              <w:fldChar w:fldCharType="separate"/>
            </w:r>
            <w:r>
              <w:rPr>
                <w:noProof/>
                <w:webHidden/>
              </w:rPr>
              <w:t>30</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96" w:history="1">
            <w:r w:rsidRPr="00534F07">
              <w:rPr>
                <w:rStyle w:val="Hyperlink"/>
                <w:noProof/>
              </w:rPr>
              <w:t>To perform a policy takeover - account code mismatch</w:t>
            </w:r>
            <w:r>
              <w:rPr>
                <w:noProof/>
                <w:webHidden/>
              </w:rPr>
              <w:tab/>
            </w:r>
            <w:r>
              <w:rPr>
                <w:noProof/>
                <w:webHidden/>
              </w:rPr>
              <w:fldChar w:fldCharType="begin"/>
            </w:r>
            <w:r>
              <w:rPr>
                <w:noProof/>
                <w:webHidden/>
              </w:rPr>
              <w:instrText xml:space="preserve"> PAGEREF _Toc174541496 \h </w:instrText>
            </w:r>
            <w:r>
              <w:rPr>
                <w:noProof/>
                <w:webHidden/>
              </w:rPr>
            </w:r>
            <w:r>
              <w:rPr>
                <w:noProof/>
                <w:webHidden/>
              </w:rPr>
              <w:fldChar w:fldCharType="separate"/>
            </w:r>
            <w:r>
              <w:rPr>
                <w:noProof/>
                <w:webHidden/>
              </w:rPr>
              <w:t>30</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497" w:history="1">
            <w:r w:rsidRPr="00534F07">
              <w:rPr>
                <w:rStyle w:val="Hyperlink"/>
                <w:noProof/>
              </w:rPr>
              <w:t>Policy Takeover - Account Is Not Active</w:t>
            </w:r>
            <w:r>
              <w:rPr>
                <w:noProof/>
                <w:webHidden/>
              </w:rPr>
              <w:tab/>
            </w:r>
            <w:r>
              <w:rPr>
                <w:noProof/>
                <w:webHidden/>
              </w:rPr>
              <w:fldChar w:fldCharType="begin"/>
            </w:r>
            <w:r>
              <w:rPr>
                <w:noProof/>
                <w:webHidden/>
              </w:rPr>
              <w:instrText xml:space="preserve"> PAGEREF _Toc174541497 \h </w:instrText>
            </w:r>
            <w:r>
              <w:rPr>
                <w:noProof/>
                <w:webHidden/>
              </w:rPr>
            </w:r>
            <w:r>
              <w:rPr>
                <w:noProof/>
                <w:webHidden/>
              </w:rPr>
              <w:fldChar w:fldCharType="separate"/>
            </w:r>
            <w:r>
              <w:rPr>
                <w:noProof/>
                <w:webHidden/>
              </w:rPr>
              <w:t>31</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98" w:history="1">
            <w:r w:rsidRPr="00534F07">
              <w:rPr>
                <w:rStyle w:val="Hyperlink"/>
                <w:noProof/>
              </w:rPr>
              <w:t>To perform a policy takeover - account is not active</w:t>
            </w:r>
            <w:r>
              <w:rPr>
                <w:noProof/>
                <w:webHidden/>
              </w:rPr>
              <w:tab/>
            </w:r>
            <w:r>
              <w:rPr>
                <w:noProof/>
                <w:webHidden/>
              </w:rPr>
              <w:fldChar w:fldCharType="begin"/>
            </w:r>
            <w:r>
              <w:rPr>
                <w:noProof/>
                <w:webHidden/>
              </w:rPr>
              <w:instrText xml:space="preserve"> PAGEREF _Toc174541498 \h </w:instrText>
            </w:r>
            <w:r>
              <w:rPr>
                <w:noProof/>
                <w:webHidden/>
              </w:rPr>
            </w:r>
            <w:r>
              <w:rPr>
                <w:noProof/>
                <w:webHidden/>
              </w:rPr>
              <w:fldChar w:fldCharType="separate"/>
            </w:r>
            <w:r>
              <w:rPr>
                <w:noProof/>
                <w:webHidden/>
              </w:rPr>
              <w:t>31</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99" w:history="1">
            <w:r w:rsidRPr="00534F07">
              <w:rPr>
                <w:rStyle w:val="Hyperlink"/>
                <w:noProof/>
              </w:rPr>
              <w:t>Analyse Suspense Data</w:t>
            </w:r>
            <w:r>
              <w:rPr>
                <w:noProof/>
                <w:webHidden/>
              </w:rPr>
              <w:tab/>
            </w:r>
            <w:r>
              <w:rPr>
                <w:noProof/>
                <w:webHidden/>
              </w:rPr>
              <w:fldChar w:fldCharType="begin"/>
            </w:r>
            <w:r>
              <w:rPr>
                <w:noProof/>
                <w:webHidden/>
              </w:rPr>
              <w:instrText xml:space="preserve"> PAGEREF _Toc174541499 \h </w:instrText>
            </w:r>
            <w:r>
              <w:rPr>
                <w:noProof/>
                <w:webHidden/>
              </w:rPr>
            </w:r>
            <w:r>
              <w:rPr>
                <w:noProof/>
                <w:webHidden/>
              </w:rPr>
              <w:fldChar w:fldCharType="separate"/>
            </w:r>
            <w:r>
              <w:rPr>
                <w:noProof/>
                <w:webHidden/>
              </w:rPr>
              <w:t>32</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500" w:history="1">
            <w:r w:rsidRPr="00534F07">
              <w:rPr>
                <w:rStyle w:val="Hyperlink"/>
                <w:noProof/>
              </w:rPr>
              <w:t>To open the Suspense Analysis function</w:t>
            </w:r>
            <w:r>
              <w:rPr>
                <w:noProof/>
                <w:webHidden/>
              </w:rPr>
              <w:tab/>
            </w:r>
            <w:r>
              <w:rPr>
                <w:noProof/>
                <w:webHidden/>
              </w:rPr>
              <w:fldChar w:fldCharType="begin"/>
            </w:r>
            <w:r>
              <w:rPr>
                <w:noProof/>
                <w:webHidden/>
              </w:rPr>
              <w:instrText xml:space="preserve"> PAGEREF _Toc174541500 \h </w:instrText>
            </w:r>
            <w:r>
              <w:rPr>
                <w:noProof/>
                <w:webHidden/>
              </w:rPr>
            </w:r>
            <w:r>
              <w:rPr>
                <w:noProof/>
                <w:webHidden/>
              </w:rPr>
              <w:fldChar w:fldCharType="separate"/>
            </w:r>
            <w:r>
              <w:rPr>
                <w:noProof/>
                <w:webHidden/>
              </w:rPr>
              <w:t>32</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501" w:history="1">
            <w:r w:rsidRPr="00534F07">
              <w:rPr>
                <w:rStyle w:val="Hyperlink"/>
                <w:noProof/>
              </w:rPr>
              <w:t>New Business</w:t>
            </w:r>
            <w:r>
              <w:rPr>
                <w:noProof/>
                <w:webHidden/>
              </w:rPr>
              <w:tab/>
            </w:r>
            <w:r>
              <w:rPr>
                <w:noProof/>
                <w:webHidden/>
              </w:rPr>
              <w:fldChar w:fldCharType="begin"/>
            </w:r>
            <w:r>
              <w:rPr>
                <w:noProof/>
                <w:webHidden/>
              </w:rPr>
              <w:instrText xml:space="preserve"> PAGEREF _Toc174541501 \h </w:instrText>
            </w:r>
            <w:r>
              <w:rPr>
                <w:noProof/>
                <w:webHidden/>
              </w:rPr>
            </w:r>
            <w:r>
              <w:rPr>
                <w:noProof/>
                <w:webHidden/>
              </w:rPr>
              <w:fldChar w:fldCharType="separate"/>
            </w:r>
            <w:r>
              <w:rPr>
                <w:noProof/>
                <w:webHidden/>
              </w:rPr>
              <w:t>32</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502" w:history="1">
            <w:r w:rsidRPr="00534F07">
              <w:rPr>
                <w:rStyle w:val="Hyperlink"/>
                <w:noProof/>
              </w:rPr>
              <w:t>Ongoing</w:t>
            </w:r>
            <w:r>
              <w:rPr>
                <w:noProof/>
                <w:webHidden/>
              </w:rPr>
              <w:tab/>
            </w:r>
            <w:r>
              <w:rPr>
                <w:noProof/>
                <w:webHidden/>
              </w:rPr>
              <w:fldChar w:fldCharType="begin"/>
            </w:r>
            <w:r>
              <w:rPr>
                <w:noProof/>
                <w:webHidden/>
              </w:rPr>
              <w:instrText xml:space="preserve"> PAGEREF _Toc174541502 \h </w:instrText>
            </w:r>
            <w:r>
              <w:rPr>
                <w:noProof/>
                <w:webHidden/>
              </w:rPr>
            </w:r>
            <w:r>
              <w:rPr>
                <w:noProof/>
                <w:webHidden/>
              </w:rPr>
              <w:fldChar w:fldCharType="separate"/>
            </w:r>
            <w:r>
              <w:rPr>
                <w:noProof/>
                <w:webHidden/>
              </w:rPr>
              <w:t>33</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503" w:history="1">
            <w:r w:rsidRPr="00534F07">
              <w:rPr>
                <w:rStyle w:val="Hyperlink"/>
                <w:noProof/>
              </w:rPr>
              <w:t>Supplier Trend</w:t>
            </w:r>
            <w:r>
              <w:rPr>
                <w:noProof/>
                <w:webHidden/>
              </w:rPr>
              <w:tab/>
            </w:r>
            <w:r>
              <w:rPr>
                <w:noProof/>
                <w:webHidden/>
              </w:rPr>
              <w:fldChar w:fldCharType="begin"/>
            </w:r>
            <w:r>
              <w:rPr>
                <w:noProof/>
                <w:webHidden/>
              </w:rPr>
              <w:instrText xml:space="preserve"> PAGEREF _Toc174541503 \h </w:instrText>
            </w:r>
            <w:r>
              <w:rPr>
                <w:noProof/>
                <w:webHidden/>
              </w:rPr>
            </w:r>
            <w:r>
              <w:rPr>
                <w:noProof/>
                <w:webHidden/>
              </w:rPr>
              <w:fldChar w:fldCharType="separate"/>
            </w:r>
            <w:r>
              <w:rPr>
                <w:noProof/>
                <w:webHidden/>
              </w:rPr>
              <w:t>34</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504" w:history="1">
            <w:r w:rsidRPr="00534F07">
              <w:rPr>
                <w:rStyle w:val="Hyperlink"/>
                <w:noProof/>
              </w:rPr>
              <w:t>Administration Tools</w:t>
            </w:r>
            <w:r>
              <w:rPr>
                <w:noProof/>
                <w:webHidden/>
              </w:rPr>
              <w:tab/>
            </w:r>
            <w:r>
              <w:rPr>
                <w:noProof/>
                <w:webHidden/>
              </w:rPr>
              <w:fldChar w:fldCharType="begin"/>
            </w:r>
            <w:r>
              <w:rPr>
                <w:noProof/>
                <w:webHidden/>
              </w:rPr>
              <w:instrText xml:space="preserve"> PAGEREF _Toc174541504 \h </w:instrText>
            </w:r>
            <w:r>
              <w:rPr>
                <w:noProof/>
                <w:webHidden/>
              </w:rPr>
            </w:r>
            <w:r>
              <w:rPr>
                <w:noProof/>
                <w:webHidden/>
              </w:rPr>
              <w:fldChar w:fldCharType="separate"/>
            </w:r>
            <w:r>
              <w:rPr>
                <w:noProof/>
                <w:webHidden/>
              </w:rPr>
              <w:t>35</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505" w:history="1">
            <w:r w:rsidRPr="00534F07">
              <w:rPr>
                <w:rStyle w:val="Hyperlink"/>
                <w:noProof/>
              </w:rPr>
              <w:t>Document Management</w:t>
            </w:r>
            <w:r>
              <w:rPr>
                <w:noProof/>
                <w:webHidden/>
              </w:rPr>
              <w:tab/>
            </w:r>
            <w:r>
              <w:rPr>
                <w:noProof/>
                <w:webHidden/>
              </w:rPr>
              <w:fldChar w:fldCharType="begin"/>
            </w:r>
            <w:r>
              <w:rPr>
                <w:noProof/>
                <w:webHidden/>
              </w:rPr>
              <w:instrText xml:space="preserve"> PAGEREF _Toc174541505 \h </w:instrText>
            </w:r>
            <w:r>
              <w:rPr>
                <w:noProof/>
                <w:webHidden/>
              </w:rPr>
            </w:r>
            <w:r>
              <w:rPr>
                <w:noProof/>
                <w:webHidden/>
              </w:rPr>
              <w:fldChar w:fldCharType="separate"/>
            </w:r>
            <w:r>
              <w:rPr>
                <w:noProof/>
                <w:webHidden/>
              </w:rPr>
              <w:t>36</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506" w:history="1">
            <w:r w:rsidRPr="00534F07">
              <w:rPr>
                <w:rStyle w:val="Hyperlink"/>
                <w:noProof/>
              </w:rPr>
              <w:t>Topic list</w:t>
            </w:r>
            <w:r>
              <w:rPr>
                <w:noProof/>
                <w:webHidden/>
              </w:rPr>
              <w:tab/>
            </w:r>
            <w:r>
              <w:rPr>
                <w:noProof/>
                <w:webHidden/>
              </w:rPr>
              <w:fldChar w:fldCharType="begin"/>
            </w:r>
            <w:r>
              <w:rPr>
                <w:noProof/>
                <w:webHidden/>
              </w:rPr>
              <w:instrText xml:space="preserve"> PAGEREF _Toc174541506 \h </w:instrText>
            </w:r>
            <w:r>
              <w:rPr>
                <w:noProof/>
                <w:webHidden/>
              </w:rPr>
            </w:r>
            <w:r>
              <w:rPr>
                <w:noProof/>
                <w:webHidden/>
              </w:rPr>
              <w:fldChar w:fldCharType="separate"/>
            </w:r>
            <w:r>
              <w:rPr>
                <w:noProof/>
                <w:webHidden/>
              </w:rPr>
              <w:t>36</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507" w:history="1">
            <w:r w:rsidRPr="00534F07">
              <w:rPr>
                <w:rStyle w:val="Hyperlink"/>
                <w:noProof/>
              </w:rPr>
              <w:t>CSHID Links</w:t>
            </w:r>
            <w:r>
              <w:rPr>
                <w:noProof/>
                <w:webHidden/>
              </w:rPr>
              <w:tab/>
            </w:r>
            <w:r>
              <w:rPr>
                <w:noProof/>
                <w:webHidden/>
              </w:rPr>
              <w:fldChar w:fldCharType="begin"/>
            </w:r>
            <w:r>
              <w:rPr>
                <w:noProof/>
                <w:webHidden/>
              </w:rPr>
              <w:instrText xml:space="preserve"> PAGEREF _Toc174541507 \h </w:instrText>
            </w:r>
            <w:r>
              <w:rPr>
                <w:noProof/>
                <w:webHidden/>
              </w:rPr>
            </w:r>
            <w:r>
              <w:rPr>
                <w:noProof/>
                <w:webHidden/>
              </w:rPr>
              <w:fldChar w:fldCharType="separate"/>
            </w:r>
            <w:r>
              <w:rPr>
                <w:noProof/>
                <w:webHidden/>
              </w:rPr>
              <w:t>37</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508" w:history="1">
            <w:r w:rsidRPr="00534F07">
              <w:rPr>
                <w:rStyle w:val="Hyperlink"/>
                <w:noProof/>
              </w:rPr>
              <w:t>Microcontent</w:t>
            </w:r>
            <w:r>
              <w:rPr>
                <w:noProof/>
                <w:webHidden/>
              </w:rPr>
              <w:tab/>
            </w:r>
            <w:r>
              <w:rPr>
                <w:noProof/>
                <w:webHidden/>
              </w:rPr>
              <w:fldChar w:fldCharType="begin"/>
            </w:r>
            <w:r>
              <w:rPr>
                <w:noProof/>
                <w:webHidden/>
              </w:rPr>
              <w:instrText xml:space="preserve"> PAGEREF _Toc174541508 \h </w:instrText>
            </w:r>
            <w:r>
              <w:rPr>
                <w:noProof/>
                <w:webHidden/>
              </w:rPr>
            </w:r>
            <w:r>
              <w:rPr>
                <w:noProof/>
                <w:webHidden/>
              </w:rPr>
              <w:fldChar w:fldCharType="separate"/>
            </w:r>
            <w:r>
              <w:rPr>
                <w:noProof/>
                <w:webHidden/>
              </w:rPr>
              <w:t>37</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509" w:history="1">
            <w:r w:rsidRPr="00534F07">
              <w:rPr>
                <w:rStyle w:val="Hyperlink"/>
                <w:noProof/>
              </w:rPr>
              <w:t>Keywords &amp; Concepts</w:t>
            </w:r>
            <w:r>
              <w:rPr>
                <w:noProof/>
                <w:webHidden/>
              </w:rPr>
              <w:tab/>
            </w:r>
            <w:r>
              <w:rPr>
                <w:noProof/>
                <w:webHidden/>
              </w:rPr>
              <w:fldChar w:fldCharType="begin"/>
            </w:r>
            <w:r>
              <w:rPr>
                <w:noProof/>
                <w:webHidden/>
              </w:rPr>
              <w:instrText xml:space="preserve"> PAGEREF _Toc174541509 \h </w:instrText>
            </w:r>
            <w:r>
              <w:rPr>
                <w:noProof/>
                <w:webHidden/>
              </w:rPr>
            </w:r>
            <w:r>
              <w:rPr>
                <w:noProof/>
                <w:webHidden/>
              </w:rPr>
              <w:fldChar w:fldCharType="separate"/>
            </w:r>
            <w:r>
              <w:rPr>
                <w:noProof/>
                <w:webHidden/>
              </w:rPr>
              <w:t>38</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510" w:history="1">
            <w:r w:rsidRPr="00534F07">
              <w:rPr>
                <w:rStyle w:val="Hyperlink"/>
                <w:noProof/>
              </w:rPr>
              <w:t>Concepts</w:t>
            </w:r>
            <w:r>
              <w:rPr>
                <w:noProof/>
                <w:webHidden/>
              </w:rPr>
              <w:tab/>
            </w:r>
            <w:r>
              <w:rPr>
                <w:noProof/>
                <w:webHidden/>
              </w:rPr>
              <w:fldChar w:fldCharType="begin"/>
            </w:r>
            <w:r>
              <w:rPr>
                <w:noProof/>
                <w:webHidden/>
              </w:rPr>
              <w:instrText xml:space="preserve"> PAGEREF _Toc174541510 \h </w:instrText>
            </w:r>
            <w:r>
              <w:rPr>
                <w:noProof/>
                <w:webHidden/>
              </w:rPr>
            </w:r>
            <w:r>
              <w:rPr>
                <w:noProof/>
                <w:webHidden/>
              </w:rPr>
              <w:fldChar w:fldCharType="separate"/>
            </w:r>
            <w:r>
              <w:rPr>
                <w:noProof/>
                <w:webHidden/>
              </w:rPr>
              <w:t>38</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511" w:history="1">
            <w:r w:rsidRPr="00534F07">
              <w:rPr>
                <w:rStyle w:val="Hyperlink"/>
                <w:noProof/>
              </w:rPr>
              <w:t>Links</w:t>
            </w:r>
            <w:r>
              <w:rPr>
                <w:noProof/>
                <w:webHidden/>
              </w:rPr>
              <w:tab/>
            </w:r>
            <w:r>
              <w:rPr>
                <w:noProof/>
                <w:webHidden/>
              </w:rPr>
              <w:fldChar w:fldCharType="begin"/>
            </w:r>
            <w:r>
              <w:rPr>
                <w:noProof/>
                <w:webHidden/>
              </w:rPr>
              <w:instrText xml:space="preserve"> PAGEREF _Toc174541511 \h </w:instrText>
            </w:r>
            <w:r>
              <w:rPr>
                <w:noProof/>
                <w:webHidden/>
              </w:rPr>
            </w:r>
            <w:r>
              <w:rPr>
                <w:noProof/>
                <w:webHidden/>
              </w:rPr>
              <w:fldChar w:fldCharType="separate"/>
            </w:r>
            <w:r>
              <w:rPr>
                <w:noProof/>
                <w:webHidden/>
              </w:rPr>
              <w:t>38</w:t>
            </w:r>
            <w:r>
              <w:rPr>
                <w:noProof/>
                <w:webHidden/>
              </w:rPr>
              <w:fldChar w:fldCharType="end"/>
            </w:r>
          </w:hyperlink>
        </w:p>
        <w:p w:rsidR="00D36567" w:rsidRDefault="00D36567">
          <w:r>
            <w:rPr>
              <w:b/>
              <w:bCs/>
              <w:noProof/>
            </w:rPr>
            <w:fldChar w:fldCharType="end"/>
          </w:r>
        </w:p>
      </w:sdtContent>
    </w:sdt>
    <w:p w:rsidR="00385F0B" w:rsidRDefault="00385F0B"/>
    <w:p w:rsidR="00385F0B" w:rsidRDefault="0045227F" w:rsidP="00D36567">
      <w:pPr>
        <w:pStyle w:val="Heading1"/>
      </w:pPr>
      <w:bookmarkStart w:id="1" w:name="_pgf9rftwr6e1" w:colFirst="0" w:colLast="0"/>
      <w:bookmarkEnd w:id="1"/>
      <w:r>
        <w:br w:type="page"/>
      </w:r>
    </w:p>
    <w:p w:rsidR="00385F0B" w:rsidRPr="00D36567" w:rsidRDefault="0045227F" w:rsidP="00D36567">
      <w:pPr>
        <w:pStyle w:val="Heading1"/>
      </w:pPr>
      <w:bookmarkStart w:id="2" w:name="_Toc174541454"/>
      <w:r w:rsidRPr="00D36567">
        <w:lastRenderedPageBreak/>
        <w:t>Suspense T</w:t>
      </w:r>
      <w:r w:rsidR="00D36567" w:rsidRPr="00D36567">
        <w:t xml:space="preserve">able </w:t>
      </w:r>
      <w:r w:rsidRPr="00D36567">
        <w:t>o</w:t>
      </w:r>
      <w:r w:rsidR="00D36567" w:rsidRPr="00D36567">
        <w:t xml:space="preserve">f </w:t>
      </w:r>
      <w:r w:rsidRPr="00D36567">
        <w:t>C</w:t>
      </w:r>
      <w:r w:rsidR="00D36567" w:rsidRPr="00D36567">
        <w:t>ontents</w:t>
      </w:r>
      <w:bookmarkEnd w:id="2"/>
    </w:p>
    <w:p w:rsidR="00385F0B" w:rsidRDefault="0045227F">
      <w:hyperlink r:id="rId9">
        <w:r>
          <w:rPr>
            <w:color w:val="1155CC"/>
            <w:u w:val="single"/>
          </w:rPr>
          <w:t>Miro: Mapping Suspense help topics to Suspense Actions menu</w:t>
        </w:r>
      </w:hyperlink>
    </w:p>
    <w:p w:rsidR="00385F0B" w:rsidRPr="00D36567" w:rsidRDefault="0045227F" w:rsidP="00D36567">
      <w:pPr>
        <w:pStyle w:val="Heading3"/>
      </w:pPr>
      <w:bookmarkStart w:id="3" w:name="_Toc174541455"/>
      <w:r w:rsidRPr="00D36567">
        <w:t>Current</w:t>
      </w:r>
      <w:bookmarkEnd w:id="3"/>
    </w:p>
    <w:p w:rsidR="00385F0B" w:rsidRDefault="0045227F">
      <w:pPr>
        <w:spacing w:after="20" w:line="240" w:lineRule="auto"/>
      </w:pPr>
      <w:r>
        <w:rPr>
          <w:noProof/>
        </w:rPr>
        <w:drawing>
          <wp:inline distT="114300" distB="114300" distL="114300" distR="114300" wp14:anchorId="3DE02EA1" wp14:editId="5C69A815">
            <wp:extent cx="3790950" cy="4410075"/>
            <wp:effectExtent l="19050" t="19050" r="19050" b="28575"/>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790950" cy="4410075"/>
                    </a:xfrm>
                    <a:prstGeom prst="rect">
                      <a:avLst/>
                    </a:prstGeom>
                    <a:ln>
                      <a:solidFill>
                        <a:schemeClr val="accent1"/>
                      </a:solidFill>
                    </a:ln>
                  </pic:spPr>
                </pic:pic>
              </a:graphicData>
            </a:graphic>
          </wp:inline>
        </w:drawing>
      </w:r>
    </w:p>
    <w:p w:rsidR="00385F0B" w:rsidRDefault="00385F0B">
      <w:pPr>
        <w:spacing w:after="20" w:line="240" w:lineRule="auto"/>
      </w:pPr>
    </w:p>
    <w:p w:rsidR="00385F0B" w:rsidRDefault="0045227F">
      <w:pPr>
        <w:pStyle w:val="Heading3"/>
        <w:spacing w:after="20" w:line="240" w:lineRule="auto"/>
      </w:pPr>
      <w:r>
        <w:br w:type="page"/>
      </w:r>
      <w:bookmarkStart w:id="4" w:name="_Toc174541456"/>
      <w:r>
        <w:lastRenderedPageBreak/>
        <w:t>Proposed</w:t>
      </w:r>
      <w:bookmarkEnd w:id="4"/>
    </w:p>
    <w:p w:rsidR="00385F0B" w:rsidRDefault="00385F0B">
      <w:pPr>
        <w:spacing w:after="20" w:line="240" w:lineRule="auto"/>
      </w:pPr>
    </w:p>
    <w:p w:rsidR="00385F0B" w:rsidRDefault="0045227F">
      <w:pPr>
        <w:spacing w:after="20" w:line="240" w:lineRule="auto"/>
      </w:pPr>
      <w:r>
        <w:rPr>
          <w:noProof/>
        </w:rPr>
        <w:drawing>
          <wp:inline distT="114300" distB="114300" distL="114300" distR="114300" wp14:anchorId="5C622669" wp14:editId="3C6882DB">
            <wp:extent cx="4762500" cy="43529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62500" cy="4352925"/>
                    </a:xfrm>
                    <a:prstGeom prst="rect">
                      <a:avLst/>
                    </a:prstGeom>
                    <a:ln/>
                  </pic:spPr>
                </pic:pic>
              </a:graphicData>
            </a:graphic>
          </wp:inline>
        </w:drawing>
      </w:r>
      <w:r>
        <w:br w:type="page"/>
      </w:r>
      <w:bookmarkStart w:id="5" w:name="_GoBack"/>
      <w:bookmarkEnd w:id="5"/>
    </w:p>
    <w:p w:rsidR="00385F0B" w:rsidRDefault="00385F0B">
      <w:pPr>
        <w:spacing w:after="20" w:line="240" w:lineRule="auto"/>
      </w:pPr>
    </w:p>
    <w:tbl>
      <w:tblPr>
        <w:tblStyle w:val="a"/>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45227F">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Content/Suspense/Suspense.htm</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CommPay</w:t>
            </w:r>
            <w:proofErr w:type="spellEnd"/>
            <w:r>
              <w:rPr>
                <w:color w:val="666666"/>
                <w:sz w:val="18"/>
                <w:szCs w:val="18"/>
              </w:rPr>
              <w:t xml:space="preserve"> Help &gt; Core Help &gt; Suspense &gt; Suspense</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 Manage </w:t>
            </w:r>
            <w:proofErr w:type="spellStart"/>
            <w:r>
              <w:rPr>
                <w:color w:val="666666"/>
                <w:sz w:val="18"/>
                <w:szCs w:val="18"/>
              </w:rPr>
              <w:t>CP;Suspense</w:t>
            </w:r>
            <w:proofErr w:type="spellEnd"/>
            <w:r>
              <w:rPr>
                <w:color w:val="666666"/>
                <w:sz w:val="18"/>
                <w:szCs w:val="18"/>
              </w:rPr>
              <w:t xml:space="preserve"> CP</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Rules </w:t>
            </w:r>
            <w:proofErr w:type="spellStart"/>
            <w:r>
              <w:rPr>
                <w:color w:val="666666"/>
                <w:sz w:val="18"/>
                <w:szCs w:val="18"/>
              </w:rPr>
              <w:t>CP;Statements</w:t>
            </w:r>
            <w:proofErr w:type="spellEnd"/>
            <w:r>
              <w:rPr>
                <w:color w:val="666666"/>
                <w:sz w:val="18"/>
                <w:szCs w:val="18"/>
              </w:rPr>
              <w:t xml:space="preserve"> </w:t>
            </w:r>
            <w:proofErr w:type="spellStart"/>
            <w:r>
              <w:rPr>
                <w:color w:val="666666"/>
                <w:sz w:val="18"/>
                <w:szCs w:val="18"/>
              </w:rPr>
              <w:t>CP;Process</w:t>
            </w:r>
            <w:proofErr w:type="spellEnd"/>
            <w:r>
              <w:rPr>
                <w:color w:val="666666"/>
                <w:sz w:val="18"/>
                <w:szCs w:val="18"/>
              </w:rPr>
              <w:t xml:space="preserve"> </w:t>
            </w:r>
            <w:proofErr w:type="spellStart"/>
            <w:r>
              <w:rPr>
                <w:color w:val="666666"/>
                <w:sz w:val="18"/>
                <w:szCs w:val="18"/>
              </w:rPr>
              <w:t>Pd</w:t>
            </w:r>
            <w:proofErr w:type="spellEnd"/>
            <w:r>
              <w:rPr>
                <w:color w:val="666666"/>
                <w:sz w:val="18"/>
                <w:szCs w:val="18"/>
              </w:rPr>
              <w:t xml:space="preserve"> </w:t>
            </w:r>
            <w:proofErr w:type="spellStart"/>
            <w:r>
              <w:rPr>
                <w:color w:val="666666"/>
                <w:sz w:val="18"/>
                <w:szCs w:val="18"/>
              </w:rPr>
              <w:t>Paymt</w:t>
            </w:r>
            <w:proofErr w:type="spellEnd"/>
            <w:r>
              <w:rPr>
                <w:color w:val="666666"/>
                <w:sz w:val="18"/>
                <w:szCs w:val="18"/>
              </w:rPr>
              <w:t xml:space="preserve"> CP</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45227F" w:rsidP="00D36567">
      <w:pPr>
        <w:pStyle w:val="Heading1"/>
      </w:pPr>
      <w:bookmarkStart w:id="6" w:name="_Toc174541457"/>
      <w:r>
        <w:t>Suspense</w:t>
      </w:r>
      <w:bookmarkEnd w:id="6"/>
    </w:p>
    <w:p w:rsidR="00385F0B" w:rsidRDefault="0045227F">
      <w:pPr>
        <w:shd w:val="clear" w:color="auto" w:fill="FFFFFF"/>
        <w:spacing w:after="200"/>
      </w:pPr>
      <w:r>
        <w:t xml:space="preserve">When </w:t>
      </w:r>
      <w:ins w:id="7" w:author="Jennifer Appleby" w:date="2023-02-13T02:33:00Z">
        <w:r>
          <w:t>statements</w:t>
        </w:r>
      </w:ins>
      <w:r>
        <w:t xml:space="preserve"> </w:t>
      </w:r>
      <w:del w:id="8" w:author="Jennifer Appleby" w:date="2023-02-13T02:33:00Z">
        <w:r>
          <w:delText>revenue records</w:delText>
        </w:r>
      </w:del>
      <w:r>
        <w:t xml:space="preserve">are loaded into </w:t>
      </w:r>
      <w:proofErr w:type="spellStart"/>
      <w:r>
        <w:t>CommPay</w:t>
      </w:r>
      <w:proofErr w:type="spellEnd"/>
      <w:r>
        <w:t xml:space="preserve">, they are matched with </w:t>
      </w:r>
      <w:ins w:id="9" w:author="Jennifer Appleby" w:date="2023-02-13T02:32:00Z">
        <w:r>
          <w:t xml:space="preserve">existing </w:t>
        </w:r>
      </w:ins>
      <w:del w:id="10" w:author="Jennifer Appleby" w:date="2023-02-13T02:32:00Z">
        <w:r>
          <w:delText xml:space="preserve">corresponding </w:delText>
        </w:r>
      </w:del>
      <w:proofErr w:type="spellStart"/>
      <w:r>
        <w:t>CommPay</w:t>
      </w:r>
      <w:proofErr w:type="spellEnd"/>
      <w:r>
        <w:t xml:space="preserve"> information in the Policies / Client Fees screen and active suspense rules. Records that fail to match</w:t>
      </w:r>
      <w:ins w:id="11" w:author="Jennifer Appleby" w:date="2023-02-20T02:45:00Z">
        <w:r>
          <w:t xml:space="preserve"> are listed</w:t>
        </w:r>
      </w:ins>
      <w:del w:id="12" w:author="Jennifer Appleby" w:date="2023-02-20T02:45:00Z">
        <w:r>
          <w:delText xml:space="preserve"> display</w:delText>
        </w:r>
      </w:del>
      <w:r>
        <w:t xml:space="preserve"> in the Suspense screen</w:t>
      </w:r>
      <w:ins w:id="13" w:author="Jennifer Appleby" w:date="2023-02-13T02:33:00Z">
        <w:r>
          <w:t xml:space="preserve"> with the reason they did not match displayed in the Status column</w:t>
        </w:r>
      </w:ins>
      <w:r>
        <w:t xml:space="preserve">. </w:t>
      </w:r>
    </w:p>
    <w:p w:rsidR="00385F0B" w:rsidRDefault="0045227F">
      <w:pPr>
        <w:shd w:val="clear" w:color="auto" w:fill="FFFFFF"/>
        <w:spacing w:after="200"/>
      </w:pPr>
      <w:r>
        <w:t>Suspense records must be matched before statements can be processed.</w:t>
      </w:r>
    </w:p>
    <w:p w:rsidR="00385F0B" w:rsidRDefault="0045227F">
      <w:pPr>
        <w:shd w:val="clear" w:color="auto" w:fill="FFFFFF"/>
        <w:spacing w:after="200"/>
        <w:rPr>
          <w:ins w:id="14" w:author="Jennifer Appleby" w:date="2023-02-13T02:36:00Z"/>
          <w:color w:val="008000"/>
        </w:rPr>
      </w:pPr>
      <w:r>
        <w:rPr>
          <w:noProof/>
        </w:rPr>
        <w:drawing>
          <wp:inline distT="114300" distB="114300" distL="114300" distR="114300" wp14:anchorId="46FD7A63" wp14:editId="054CFD50">
            <wp:extent cx="104775" cy="104775"/>
            <wp:effectExtent l="0" t="0" r="0" b="0"/>
            <wp:docPr id="11" name="image1.gif" descr="undefined"/>
            <wp:cNvGraphicFramePr/>
            <a:graphic xmlns:a="http://schemas.openxmlformats.org/drawingml/2006/main">
              <a:graphicData uri="http://schemas.openxmlformats.org/drawingml/2006/picture">
                <pic:pic xmlns:pic="http://schemas.openxmlformats.org/drawingml/2006/picture">
                  <pic:nvPicPr>
                    <pic:cNvPr id="0" name="image1.gif" descr="undefined"/>
                    <pic:cNvPicPr preferRelativeResize="0"/>
                  </pic:nvPicPr>
                  <pic:blipFill>
                    <a:blip r:embed="rId12"/>
                    <a:srcRect/>
                    <a:stretch>
                      <a:fillRect/>
                    </a:stretch>
                  </pic:blipFill>
                  <pic:spPr>
                    <a:xfrm>
                      <a:off x="0" y="0"/>
                      <a:ext cx="104775" cy="104775"/>
                    </a:xfrm>
                    <a:prstGeom prst="rect">
                      <a:avLst/>
                    </a:prstGeom>
                    <a:ln/>
                  </pic:spPr>
                </pic:pic>
              </a:graphicData>
            </a:graphic>
          </wp:inline>
        </w:drawing>
      </w:r>
      <w:r>
        <w:t xml:space="preserve"> </w:t>
      </w:r>
      <w:proofErr w:type="spellStart"/>
      <w:r>
        <w:rPr>
          <w:color w:val="008000"/>
          <w:u w:val="single"/>
        </w:rPr>
        <w:t>CommPay</w:t>
      </w:r>
      <w:proofErr w:type="spellEnd"/>
      <w:r>
        <w:rPr>
          <w:color w:val="008000"/>
          <w:u w:val="single"/>
        </w:rPr>
        <w:t xml:space="preserve"> Statements</w:t>
      </w:r>
    </w:p>
    <w:p w:rsidR="00385F0B" w:rsidRDefault="0045227F">
      <w:pPr>
        <w:numPr>
          <w:ilvl w:val="0"/>
          <w:numId w:val="57"/>
        </w:numPr>
        <w:shd w:val="clear" w:color="auto" w:fill="FFFFFF"/>
        <w:spacing w:after="0"/>
        <w:rPr>
          <w:ins w:id="15" w:author="Jennifer Appleby" w:date="2023-02-13T02:36:00Z"/>
          <w:color w:val="008000"/>
        </w:rPr>
      </w:pPr>
      <w:ins w:id="16" w:author="Jennifer Appleby" w:date="2023-02-13T02:36:00Z">
        <w:r>
          <w:rPr>
            <w:color w:val="008000"/>
          </w:rPr>
          <w:t xml:space="preserve">The </w:t>
        </w:r>
        <w:r>
          <w:fldChar w:fldCharType="begin"/>
        </w:r>
        <w:r>
          <w:instrText>HYPERLINK \l "arott94nh1s6"</w:instrText>
        </w:r>
        <w:r>
          <w:fldChar w:fldCharType="separate"/>
        </w:r>
        <w:r>
          <w:rPr>
            <w:color w:val="008000"/>
          </w:rPr>
          <w:t>Manage Suspense Records</w:t>
        </w:r>
        <w:r>
          <w:fldChar w:fldCharType="end"/>
        </w:r>
        <w:r>
          <w:rPr>
            <w:color w:val="008000"/>
          </w:rPr>
          <w:t xml:space="preserve"> section contains information about how to view the suspense balance, assign and match records, and keep records on suspense.</w:t>
        </w:r>
      </w:ins>
    </w:p>
    <w:p w:rsidR="00385F0B" w:rsidRDefault="0045227F">
      <w:pPr>
        <w:numPr>
          <w:ilvl w:val="0"/>
          <w:numId w:val="57"/>
        </w:numPr>
        <w:shd w:val="clear" w:color="auto" w:fill="FFFFFF"/>
        <w:spacing w:after="200"/>
        <w:rPr>
          <w:color w:val="008000"/>
        </w:rPr>
      </w:pPr>
      <w:ins w:id="17" w:author="Jennifer Appleby" w:date="2023-02-13T02:36:00Z">
        <w:r>
          <w:rPr>
            <w:color w:val="008000"/>
          </w:rPr>
          <w:t xml:space="preserve">The </w:t>
        </w:r>
        <w:r>
          <w:fldChar w:fldCharType="begin"/>
        </w:r>
        <w:r>
          <w:instrText>HYPERLINK \l "578aqqo35z0c"</w:instrText>
        </w:r>
        <w:r>
          <w:fldChar w:fldCharType="separate"/>
        </w:r>
        <w:r>
          <w:rPr>
            <w:color w:val="008000"/>
          </w:rPr>
          <w:t>Resolve Suspense Records</w:t>
        </w:r>
        <w:r>
          <w:fldChar w:fldCharType="end"/>
        </w:r>
        <w:r>
          <w:rPr>
            <w:color w:val="008000"/>
          </w:rPr>
          <w:t xml:space="preserve"> section contains information about how to resolve various suspense reasons. </w:t>
        </w:r>
      </w:ins>
    </w:p>
    <w:p w:rsidR="00385F0B" w:rsidRDefault="0045227F">
      <w:pPr>
        <w:pStyle w:val="Heading3"/>
        <w:shd w:val="clear" w:color="auto" w:fill="FFFFFF"/>
        <w:spacing w:before="480" w:after="200"/>
        <w:rPr>
          <w:del w:id="18" w:author="Jennifer Appleby" w:date="2023-02-14T06:33:00Z"/>
          <w:sz w:val="24"/>
          <w:szCs w:val="24"/>
        </w:rPr>
      </w:pPr>
      <w:del w:id="19" w:author="Jennifer Appleby" w:date="2023-02-14T06:33:00Z">
        <w:r>
          <w:rPr>
            <w:sz w:val="24"/>
            <w:szCs w:val="24"/>
          </w:rPr>
          <w:delText>Actions</w:delText>
        </w:r>
      </w:del>
    </w:p>
    <w:tbl>
      <w:tblPr>
        <w:tblStyle w:val="a0"/>
        <w:tblW w:w="97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925"/>
        <w:gridCol w:w="6820"/>
      </w:tblGrid>
      <w:tr w:rsidR="00385F0B">
        <w:trPr>
          <w:trHeight w:val="300"/>
          <w:del w:id="20"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21" w:author="Jennifer Appleby" w:date="2023-02-14T06:33:00Z"/>
              </w:rPr>
            </w:pPr>
            <w:del w:id="22" w:author="Jennifer Appleby" w:date="2023-02-14T06:33:00Z">
              <w:r>
                <w:delText>Assign selected</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23" w:author="Jennifer Appleby" w:date="2023-02-14T06:33:00Z"/>
              </w:rPr>
            </w:pPr>
            <w:del w:id="24" w:author="Jennifer Appleby" w:date="2023-02-14T06:33:00Z">
              <w:r>
                <w:delText>Assign selected suspense records to a user.</w:delText>
              </w:r>
            </w:del>
          </w:p>
        </w:tc>
      </w:tr>
      <w:tr w:rsidR="00385F0B">
        <w:trPr>
          <w:trHeight w:val="300"/>
          <w:del w:id="25"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26" w:author="Jennifer Appleby" w:date="2023-02-14T06:33:00Z"/>
              </w:rPr>
            </w:pPr>
            <w:del w:id="27" w:author="Jennifer Appleby" w:date="2023-02-14T06:33:00Z">
              <w:r>
                <w:delText>Assign all</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28" w:author="Jennifer Appleby" w:date="2023-02-14T06:33:00Z"/>
              </w:rPr>
            </w:pPr>
            <w:del w:id="29" w:author="Jennifer Appleby" w:date="2023-02-14T06:33:00Z">
              <w:r>
                <w:delText>Assign all displayed suspense records to a user.</w:delText>
              </w:r>
            </w:del>
          </w:p>
        </w:tc>
      </w:tr>
      <w:tr w:rsidR="00385F0B">
        <w:trPr>
          <w:trHeight w:val="300"/>
          <w:del w:id="30"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31" w:author="Jennifer Appleby" w:date="2023-02-14T06:33:00Z"/>
              </w:rPr>
            </w:pPr>
            <w:del w:id="32" w:author="Jennifer Appleby" w:date="2023-02-14T06:33:00Z">
              <w:r>
                <w:delText>Unassign selected</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33" w:author="Jennifer Appleby" w:date="2023-02-14T06:33:00Z"/>
              </w:rPr>
            </w:pPr>
            <w:del w:id="34" w:author="Jennifer Appleby" w:date="2023-02-14T06:33:00Z">
              <w:r>
                <w:delText>Unassign selected suspense records.</w:delText>
              </w:r>
            </w:del>
          </w:p>
        </w:tc>
      </w:tr>
      <w:tr w:rsidR="00385F0B">
        <w:trPr>
          <w:trHeight w:val="300"/>
          <w:del w:id="35"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36" w:author="Jennifer Appleby" w:date="2023-02-14T06:33:00Z"/>
              </w:rPr>
            </w:pPr>
            <w:del w:id="37" w:author="Jennifer Appleby" w:date="2023-02-14T06:33:00Z">
              <w:r>
                <w:delText>Unassign all</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38" w:author="Jennifer Appleby" w:date="2023-02-14T06:33:00Z"/>
              </w:rPr>
            </w:pPr>
            <w:del w:id="39" w:author="Jennifer Appleby" w:date="2023-02-14T06:33:00Z">
              <w:r>
                <w:delText>Unassign all displayed suspense records.</w:delText>
              </w:r>
            </w:del>
          </w:p>
        </w:tc>
      </w:tr>
      <w:tr w:rsidR="00385F0B">
        <w:trPr>
          <w:trHeight w:val="300"/>
          <w:del w:id="40"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41" w:author="Jennifer Appleby" w:date="2023-02-14T06:33:00Z"/>
              </w:rPr>
            </w:pPr>
            <w:del w:id="42" w:author="Jennifer Appleby" w:date="2023-02-14T06:33:00Z">
              <w:r>
                <w:delText>Edit</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43" w:author="Jennifer Appleby" w:date="2023-02-14T06:33:00Z"/>
              </w:rPr>
            </w:pPr>
            <w:del w:id="44" w:author="Jennifer Appleby" w:date="2023-02-14T06:33:00Z">
              <w:r>
                <w:delText>Options for modifying single or multiple suspense records.</w:delText>
              </w:r>
            </w:del>
          </w:p>
        </w:tc>
      </w:tr>
      <w:tr w:rsidR="00385F0B">
        <w:trPr>
          <w:trHeight w:val="300"/>
          <w:del w:id="45"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46" w:author="Jennifer Appleby" w:date="2023-02-14T06:33:00Z"/>
              </w:rPr>
            </w:pPr>
            <w:del w:id="47" w:author="Jennifer Appleby" w:date="2023-02-14T06:33:00Z">
              <w:r>
                <w:delText>Matching Options</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48" w:author="Jennifer Appleby" w:date="2023-02-14T06:33:00Z"/>
              </w:rPr>
            </w:pPr>
            <w:del w:id="49" w:author="Jennifer Appleby" w:date="2023-02-14T06:33:00Z">
              <w:r>
                <w:delText>Options for matching suspense records.</w:delText>
              </w:r>
            </w:del>
          </w:p>
        </w:tc>
      </w:tr>
      <w:tr w:rsidR="00385F0B">
        <w:trPr>
          <w:trHeight w:val="300"/>
          <w:del w:id="50"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51" w:author="Jennifer Appleby" w:date="2023-02-14T06:33:00Z"/>
              </w:rPr>
            </w:pPr>
            <w:del w:id="52" w:author="Jennifer Appleby" w:date="2023-02-14T06:33:00Z">
              <w:r>
                <w:delText>Auto Create Options</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53" w:author="Jennifer Appleby" w:date="2023-02-14T06:33:00Z"/>
              </w:rPr>
            </w:pPr>
            <w:del w:id="54" w:author="Jennifer Appleby" w:date="2023-02-14T06:33:00Z">
              <w:r>
                <w:delText>Options for automatically creating policies and client fees.</w:delText>
              </w:r>
            </w:del>
          </w:p>
        </w:tc>
      </w:tr>
      <w:tr w:rsidR="00385F0B">
        <w:trPr>
          <w:trHeight w:val="300"/>
          <w:del w:id="55"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56" w:author="Jennifer Appleby" w:date="2023-02-14T06:33:00Z"/>
              </w:rPr>
            </w:pPr>
            <w:del w:id="57" w:author="Jennifer Appleby" w:date="2023-02-14T06:33:00Z">
              <w:r>
                <w:delText>Auto-create Estimate</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58" w:author="Jennifer Appleby" w:date="2023-02-14T06:33:00Z"/>
              </w:rPr>
            </w:pPr>
            <w:del w:id="59" w:author="Jennifer Appleby" w:date="2023-02-14T06:33:00Z">
              <w:r>
                <w:delText>Options to override suspense records with a status of “Auto-create Estimate Prohibited”.</w:delText>
              </w:r>
            </w:del>
          </w:p>
        </w:tc>
      </w:tr>
      <w:tr w:rsidR="00385F0B">
        <w:trPr>
          <w:trHeight w:val="300"/>
          <w:del w:id="60"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61" w:author="Jennifer Appleby" w:date="2023-02-14T06:33:00Z"/>
              </w:rPr>
            </w:pPr>
            <w:del w:id="62" w:author="Jennifer Appleby" w:date="2023-02-14T06:33:00Z">
              <w:r>
                <w:lastRenderedPageBreak/>
                <w:delText>Net Revenue/Clawback Amount Exceeded</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63" w:author="Jennifer Appleby" w:date="2023-02-14T06:33:00Z"/>
              </w:rPr>
            </w:pPr>
            <w:del w:id="64" w:author="Jennifer Appleby" w:date="2023-02-14T06:33:00Z">
              <w:r>
                <w:delText>Options for releasing suspense records with a status of "Net Revenue/Clawback Amount Exceeded".</w:delText>
              </w:r>
            </w:del>
          </w:p>
        </w:tc>
      </w:tr>
      <w:tr w:rsidR="00385F0B">
        <w:trPr>
          <w:trHeight w:val="300"/>
          <w:del w:id="65"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66" w:author="Jennifer Appleby" w:date="2023-02-14T06:33:00Z"/>
              </w:rPr>
            </w:pPr>
            <w:del w:id="67" w:author="Jennifer Appleby" w:date="2023-02-14T06:33:00Z">
              <w:r>
                <w:delText>View Policy/Client Fee (Policy/Invoice No.)</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68" w:author="Jennifer Appleby" w:date="2023-02-14T06:33:00Z"/>
              </w:rPr>
            </w:pPr>
            <w:del w:id="69" w:author="Jennifer Appleby" w:date="2023-02-14T06:33:00Z">
              <w:r>
                <w:delText>View the closest possible Policy or Client Fee match for a record in suspense.</w:delText>
              </w:r>
            </w:del>
          </w:p>
        </w:tc>
      </w:tr>
      <w:tr w:rsidR="00385F0B">
        <w:trPr>
          <w:trHeight w:val="300"/>
          <w:del w:id="70"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71" w:author="Jennifer Appleby" w:date="2023-02-14T06:33:00Z"/>
              </w:rPr>
            </w:pPr>
            <w:del w:id="72" w:author="Jennifer Appleby" w:date="2023-02-14T06:33:00Z">
              <w:r>
                <w:delText>Account Code mismatch on linked Policy Options</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73" w:author="Jennifer Appleby" w:date="2023-02-14T06:33:00Z"/>
              </w:rPr>
            </w:pPr>
            <w:del w:id="74" w:author="Jennifer Appleby" w:date="2023-02-14T06:33:00Z">
              <w:r>
                <w:delText>Options for suspense records with a status of "Account Code mismatch on linked Policy".</w:delText>
              </w:r>
            </w:del>
          </w:p>
        </w:tc>
      </w:tr>
      <w:tr w:rsidR="00385F0B">
        <w:trPr>
          <w:trHeight w:val="300"/>
          <w:del w:id="75"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76" w:author="Jennifer Appleby" w:date="2023-02-14T06:33:00Z"/>
              </w:rPr>
            </w:pPr>
            <w:del w:id="77" w:author="Jennifer Appleby" w:date="2023-02-14T06:33:00Z">
              <w:r>
                <w:delText>Adviser mismatch on linked Client Options</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78" w:author="Jennifer Appleby" w:date="2023-02-14T06:33:00Z"/>
              </w:rPr>
            </w:pPr>
            <w:del w:id="79" w:author="Jennifer Appleby" w:date="2023-02-14T06:33:00Z">
              <w:r>
                <w:delText>Options for suspense records with a status of "Adviser mismatch on linked Client".</w:delText>
              </w:r>
            </w:del>
          </w:p>
        </w:tc>
      </w:tr>
      <w:tr w:rsidR="00385F0B">
        <w:trPr>
          <w:trHeight w:val="300"/>
          <w:del w:id="80"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81" w:author="Jennifer Appleby" w:date="2023-02-14T06:33:00Z"/>
              </w:rPr>
            </w:pPr>
            <w:del w:id="82" w:author="Jennifer Appleby" w:date="2023-02-14T06:33:00Z">
              <w:r>
                <w:delText>Multiple Clients Exist with the Same Name</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83" w:author="Jennifer Appleby" w:date="2023-02-14T06:33:00Z"/>
              </w:rPr>
            </w:pPr>
            <w:del w:id="84" w:author="Jennifer Appleby" w:date="2023-02-14T06:33:00Z">
              <w:r>
                <w:delText>Options for suspense records with a status of "Multiple Clients Exist with the Same Name".</w:delText>
              </w:r>
            </w:del>
          </w:p>
        </w:tc>
      </w:tr>
      <w:tr w:rsidR="00385F0B">
        <w:trPr>
          <w:trHeight w:val="300"/>
          <w:del w:id="85"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86" w:author="Jennifer Appleby" w:date="2023-02-14T06:33:00Z"/>
              </w:rPr>
            </w:pPr>
            <w:del w:id="87" w:author="Jennifer Appleby" w:date="2023-02-14T06:33:00Z">
              <w:r>
                <w:delText>Missing Revenue Type on Record</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88" w:author="Jennifer Appleby" w:date="2023-02-14T06:33:00Z"/>
              </w:rPr>
            </w:pPr>
            <w:del w:id="89" w:author="Jennifer Appleby" w:date="2023-02-14T06:33:00Z">
              <w:r>
                <w:delText>Options for suspense records with a status of "Missing Revenue Type on Record".</w:delText>
              </w:r>
            </w:del>
          </w:p>
        </w:tc>
      </w:tr>
      <w:tr w:rsidR="00385F0B">
        <w:trPr>
          <w:trHeight w:val="300"/>
          <w:del w:id="90"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91" w:author="Jennifer Appleby" w:date="2023-02-14T06:33:00Z"/>
              </w:rPr>
            </w:pPr>
            <w:del w:id="92" w:author="Jennifer Appleby" w:date="2023-02-14T06:33:00Z">
              <w:r>
                <w:delText>Account Is Not Active Options</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93" w:author="Jennifer Appleby" w:date="2023-02-14T06:33:00Z"/>
              </w:rPr>
            </w:pPr>
            <w:del w:id="94" w:author="Jennifer Appleby" w:date="2023-02-14T06:33:00Z">
              <w:r>
                <w:delText>Options for suspense records with a status of "Account Is Not Active".</w:delText>
              </w:r>
            </w:del>
          </w:p>
        </w:tc>
      </w:tr>
      <w:tr w:rsidR="00385F0B">
        <w:trPr>
          <w:trHeight w:val="300"/>
          <w:del w:id="95"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96" w:author="Jennifer Appleby" w:date="2023-02-14T06:33:00Z"/>
              </w:rPr>
            </w:pPr>
            <w:del w:id="97" w:author="Jennifer Appleby" w:date="2023-02-14T06:33:00Z">
              <w:r>
                <w:delText>Does not Match Estimate Record</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98" w:author="Jennifer Appleby" w:date="2023-02-14T06:33:00Z"/>
              </w:rPr>
            </w:pPr>
            <w:del w:id="99" w:author="Jennifer Appleby" w:date="2023-02-14T06:33:00Z">
              <w:r>
                <w:delText>Options for suspense records with a status of "Does not match Estimate record".</w:delText>
              </w:r>
            </w:del>
          </w:p>
        </w:tc>
      </w:tr>
      <w:tr w:rsidR="00385F0B">
        <w:trPr>
          <w:trHeight w:val="300"/>
          <w:del w:id="100"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01" w:author="Jennifer Appleby" w:date="2023-02-14T06:33:00Z"/>
              </w:rPr>
            </w:pPr>
            <w:del w:id="102" w:author="Jennifer Appleby" w:date="2023-02-14T06:33:00Z">
              <w:r>
                <w:delText>Failed to Find Client</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03" w:author="Jennifer Appleby" w:date="2023-02-14T06:33:00Z"/>
              </w:rPr>
            </w:pPr>
            <w:del w:id="104" w:author="Jennifer Appleby" w:date="2023-02-14T06:33:00Z">
              <w:r>
                <w:delText>Options for suspense records with a status of "Failed to Find Client".</w:delText>
              </w:r>
            </w:del>
          </w:p>
        </w:tc>
      </w:tr>
      <w:tr w:rsidR="00385F0B">
        <w:trPr>
          <w:trHeight w:val="300"/>
          <w:del w:id="105"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06" w:author="Jennifer Appleby" w:date="2023-02-14T06:33:00Z"/>
              </w:rPr>
            </w:pPr>
            <w:del w:id="107" w:author="Jennifer Appleby" w:date="2023-02-14T06:33:00Z">
              <w:r>
                <w:delText>Mapped Product is Unknown</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08" w:author="Jennifer Appleby" w:date="2023-02-14T06:33:00Z"/>
              </w:rPr>
            </w:pPr>
            <w:del w:id="109" w:author="Jennifer Appleby" w:date="2023-02-14T06:33:00Z">
              <w:r>
                <w:delText>Options for suspense records with a status of "Mapped Product is Unknown".</w:delText>
              </w:r>
            </w:del>
          </w:p>
        </w:tc>
      </w:tr>
      <w:tr w:rsidR="00385F0B">
        <w:trPr>
          <w:trHeight w:val="300"/>
          <w:del w:id="110"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11" w:author="Jennifer Appleby" w:date="2023-02-14T06:33:00Z"/>
              </w:rPr>
            </w:pPr>
            <w:del w:id="112" w:author="Jennifer Appleby" w:date="2023-02-14T06:33:00Z">
              <w:r>
                <w:delText>Product mismatch on Linked Policy options</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13" w:author="Jennifer Appleby" w:date="2023-02-14T06:33:00Z"/>
              </w:rPr>
            </w:pPr>
            <w:del w:id="114" w:author="Jennifer Appleby" w:date="2023-02-14T06:33:00Z">
              <w:r>
                <w:delText>Options for suspense records with a status of "Product mismatch on Linked Policy".</w:delText>
              </w:r>
            </w:del>
          </w:p>
        </w:tc>
      </w:tr>
      <w:tr w:rsidR="00385F0B">
        <w:trPr>
          <w:trHeight w:val="300"/>
          <w:del w:id="115"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16" w:author="Jennifer Appleby" w:date="2023-02-14T06:33:00Z"/>
              </w:rPr>
            </w:pPr>
            <w:del w:id="117" w:author="Jennifer Appleby" w:date="2023-02-14T06:33:00Z">
              <w:r>
                <w:delText>View Suspense Balance</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18" w:author="Jennifer Appleby" w:date="2023-02-14T06:33:00Z"/>
              </w:rPr>
            </w:pPr>
            <w:del w:id="119" w:author="Jennifer Appleby" w:date="2023-02-14T06:33:00Z">
              <w:r>
                <w:delText>View the total amount of money for suspense records that have missing client information.</w:delText>
              </w:r>
            </w:del>
          </w:p>
        </w:tc>
      </w:tr>
      <w:tr w:rsidR="00385F0B">
        <w:trPr>
          <w:trHeight w:val="300"/>
          <w:del w:id="120"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21" w:author="Jennifer Appleby" w:date="2023-02-14T06:33:00Z"/>
              </w:rPr>
            </w:pPr>
            <w:del w:id="122" w:author="Jennifer Appleby" w:date="2023-02-14T06:33:00Z">
              <w:r>
                <w:delText>Reset</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23" w:author="Jennifer Appleby" w:date="2023-02-14T06:33:00Z"/>
              </w:rPr>
            </w:pPr>
            <w:del w:id="124" w:author="Jennifer Appleby" w:date="2023-02-14T06:33:00Z">
              <w:r>
                <w:delText>Reset records for matching.</w:delText>
              </w:r>
            </w:del>
          </w:p>
        </w:tc>
      </w:tr>
      <w:tr w:rsidR="00385F0B">
        <w:trPr>
          <w:trHeight w:val="300"/>
          <w:del w:id="125" w:author="Jennifer Appleby" w:date="2023-02-14T06:33: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26" w:author="Jennifer Appleby" w:date="2023-02-14T06:33:00Z"/>
              </w:rPr>
            </w:pPr>
            <w:del w:id="127" w:author="Jennifer Appleby" w:date="2023-02-14T06:33:00Z">
              <w:r>
                <w:delText>Export to CSV</w:delText>
              </w:r>
            </w:del>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del w:id="128" w:author="Jennifer Appleby" w:date="2023-02-14T06:33:00Z"/>
              </w:rPr>
            </w:pPr>
            <w:del w:id="129" w:author="Jennifer Appleby" w:date="2023-02-14T06:33:00Z">
              <w:r>
                <w:delText>Export suspense records to a CSV file.</w:delText>
              </w:r>
            </w:del>
          </w:p>
        </w:tc>
      </w:tr>
    </w:tbl>
    <w:p w:rsidR="00385F0B" w:rsidRDefault="0045227F">
      <w:pPr>
        <w:shd w:val="clear" w:color="auto" w:fill="FFFFFF"/>
        <w:spacing w:after="200"/>
      </w:pPr>
      <w:del w:id="130" w:author="Jennifer Appleby" w:date="2023-02-14T06:33:00Z">
        <w:r>
          <w:delText xml:space="preserve">For the full list of actions that can be performed from the Suspense screen, see </w:delText>
        </w:r>
        <w:r>
          <w:rPr>
            <w:color w:val="008000"/>
          </w:rPr>
          <w:delText>Suspense Actions</w:delText>
        </w:r>
        <w:r>
          <w:delText>.</w:delText>
        </w:r>
      </w:del>
    </w:p>
    <w:p w:rsidR="00385F0B" w:rsidRDefault="0045227F">
      <w:pPr>
        <w:pStyle w:val="Heading3"/>
        <w:shd w:val="clear" w:color="auto" w:fill="FFFFFF"/>
        <w:spacing w:before="480" w:after="200"/>
        <w:rPr>
          <w:ins w:id="131" w:author="Jennifer Appleby" w:date="2023-02-14T04:15:00Z"/>
        </w:rPr>
      </w:pPr>
      <w:bookmarkStart w:id="132" w:name="_lyejk2xo95y0" w:colFirst="0" w:colLast="0"/>
      <w:bookmarkStart w:id="133" w:name="_Toc174541458"/>
      <w:bookmarkEnd w:id="132"/>
      <w:ins w:id="134" w:author="Jennifer Appleby" w:date="2023-02-14T04:15:00Z">
        <w:r>
          <w:lastRenderedPageBreak/>
          <w:t>To open the Suspense function</w:t>
        </w:r>
        <w:bookmarkEnd w:id="133"/>
      </w:ins>
    </w:p>
    <w:p w:rsidR="00385F0B" w:rsidRDefault="0045227F">
      <w:pPr>
        <w:shd w:val="clear" w:color="auto" w:fill="FFFFFF"/>
        <w:spacing w:after="200"/>
        <w:rPr>
          <w:ins w:id="135" w:author="Jennifer Appleby" w:date="2023-02-14T04:15:00Z"/>
        </w:rPr>
      </w:pPr>
      <w:ins w:id="136" w:author="Jennifer Appleby" w:date="2023-02-14T04:15:00Z">
        <w:r>
          <w:t>There are two ways to access the Suspense screen:</w:t>
        </w:r>
      </w:ins>
    </w:p>
    <w:p w:rsidR="00385F0B" w:rsidRDefault="0045227F">
      <w:pPr>
        <w:pStyle w:val="Heading5"/>
        <w:shd w:val="clear" w:color="auto" w:fill="FFFFFF"/>
        <w:spacing w:before="140" w:after="140"/>
        <w:rPr>
          <w:ins w:id="137" w:author="Jennifer Appleby" w:date="2023-02-14T04:15:00Z"/>
        </w:rPr>
      </w:pPr>
      <w:bookmarkStart w:id="138" w:name="_3x9p7wf002c4" w:colFirst="0" w:colLast="0"/>
      <w:bookmarkEnd w:id="138"/>
      <w:ins w:id="139" w:author="Jennifer Appleby" w:date="2023-02-14T04:15:00Z">
        <w:r>
          <w:t>From the navigation menu</w:t>
        </w:r>
      </w:ins>
    </w:p>
    <w:p w:rsidR="00385F0B" w:rsidRDefault="0045227F">
      <w:pPr>
        <w:numPr>
          <w:ilvl w:val="0"/>
          <w:numId w:val="23"/>
        </w:numPr>
        <w:shd w:val="clear" w:color="auto" w:fill="FFFFFF"/>
        <w:spacing w:before="200" w:after="320"/>
        <w:rPr>
          <w:ins w:id="140" w:author="Jennifer Appleby" w:date="2023-02-14T04:15:00Z"/>
        </w:rPr>
      </w:pPr>
      <w:ins w:id="141" w:author="Jennifer Appleby" w:date="2023-02-14T04:15:00Z">
        <w:r>
          <w:t>In the navigation menu, choose Suspense.</w:t>
        </w:r>
      </w:ins>
    </w:p>
    <w:p w:rsidR="00385F0B" w:rsidRDefault="0045227F">
      <w:pPr>
        <w:pStyle w:val="Heading5"/>
        <w:shd w:val="clear" w:color="auto" w:fill="FFFFFF"/>
        <w:spacing w:before="140" w:after="140"/>
        <w:rPr>
          <w:ins w:id="142" w:author="Jennifer Appleby" w:date="2023-02-14T04:15:00Z"/>
        </w:rPr>
      </w:pPr>
      <w:bookmarkStart w:id="143" w:name="_pyqwd38sx5fi" w:colFirst="0" w:colLast="0"/>
      <w:bookmarkEnd w:id="143"/>
      <w:ins w:id="144" w:author="Jennifer Appleby" w:date="2023-02-14T04:15:00Z">
        <w:r>
          <w:t>From the Statements function</w:t>
        </w:r>
      </w:ins>
    </w:p>
    <w:p w:rsidR="00385F0B" w:rsidRDefault="0045227F">
      <w:pPr>
        <w:numPr>
          <w:ilvl w:val="0"/>
          <w:numId w:val="36"/>
        </w:numPr>
        <w:shd w:val="clear" w:color="auto" w:fill="FFFFFF"/>
        <w:spacing w:before="200" w:after="320"/>
      </w:pPr>
      <w:ins w:id="145" w:author="Jennifer Appleby" w:date="2023-02-14T04:15:00Z">
        <w:r>
          <w:t>In the navigation menu, choose Statements &gt; Suspense.</w:t>
        </w:r>
      </w:ins>
    </w:p>
    <w:p w:rsidR="00385F0B" w:rsidRDefault="0045227F">
      <w:pPr>
        <w:pStyle w:val="Heading3"/>
        <w:shd w:val="clear" w:color="auto" w:fill="FFFFFF"/>
        <w:spacing w:after="200"/>
        <w:rPr>
          <w:ins w:id="146" w:author="Jennifer Appleby" w:date="2023-02-14T04:15:00Z"/>
          <w:color w:val="008000"/>
        </w:rPr>
      </w:pPr>
      <w:bookmarkStart w:id="147" w:name="_alqov99ng6ht" w:colFirst="0" w:colLast="0"/>
      <w:bookmarkStart w:id="148" w:name="_Toc174541459"/>
      <w:bookmarkEnd w:id="147"/>
      <w:ins w:id="149" w:author="Jennifer Appleby" w:date="2023-02-14T04:15:00Z">
        <w:r>
          <w:rPr>
            <w:color w:val="008000"/>
          </w:rPr>
          <w:t>Suspense screen</w:t>
        </w:r>
        <w:bookmarkEnd w:id="148"/>
      </w:ins>
    </w:p>
    <w:p w:rsidR="00385F0B" w:rsidRDefault="0045227F">
      <w:pPr>
        <w:shd w:val="clear" w:color="auto" w:fill="FFFFFF"/>
        <w:spacing w:after="200"/>
        <w:rPr>
          <w:ins w:id="150" w:author="Jennifer Appleby" w:date="2023-02-14T04:15:00Z"/>
          <w:color w:val="008000"/>
        </w:rPr>
      </w:pPr>
      <w:ins w:id="151" w:author="Jennifer Appleby" w:date="2023-02-14T04:15:00Z">
        <w:r>
          <w:rPr>
            <w:color w:val="008000"/>
          </w:rPr>
          <w:t xml:space="preserve">See the </w:t>
        </w:r>
        <w:commentRangeStart w:id="152"/>
        <w:proofErr w:type="spellStart"/>
        <w:r>
          <w:rPr>
            <w:color w:val="008000"/>
            <w:u w:val="single"/>
          </w:rPr>
          <w:t>CommPay</w:t>
        </w:r>
        <w:proofErr w:type="spellEnd"/>
        <w:r>
          <w:rPr>
            <w:color w:val="008000"/>
            <w:u w:val="single"/>
          </w:rPr>
          <w:t xml:space="preserve"> Basics</w:t>
        </w:r>
        <w:commentRangeEnd w:id="152"/>
        <w:r>
          <w:commentReference w:id="152"/>
        </w:r>
        <w:r>
          <w:rPr>
            <w:color w:val="008000"/>
          </w:rPr>
          <w:t xml:space="preserve"> section for more information about:</w:t>
        </w:r>
      </w:ins>
    </w:p>
    <w:p w:rsidR="00385F0B" w:rsidRDefault="0045227F">
      <w:pPr>
        <w:numPr>
          <w:ilvl w:val="0"/>
          <w:numId w:val="77"/>
        </w:numPr>
        <w:shd w:val="clear" w:color="auto" w:fill="FFFFFF"/>
        <w:spacing w:after="0"/>
        <w:rPr>
          <w:ins w:id="153" w:author="Jennifer Appleby" w:date="2023-02-14T04:15:00Z"/>
          <w:color w:val="008000"/>
        </w:rPr>
      </w:pPr>
      <w:proofErr w:type="spellStart"/>
      <w:ins w:id="154" w:author="Jennifer Appleby" w:date="2023-02-14T04:15:00Z">
        <w:r>
          <w:rPr>
            <w:color w:val="008000"/>
          </w:rPr>
          <w:t>CommPay</w:t>
        </w:r>
        <w:proofErr w:type="spellEnd"/>
        <w:r>
          <w:rPr>
            <w:color w:val="008000"/>
          </w:rPr>
          <w:t xml:space="preserve"> </w:t>
        </w:r>
        <w:commentRangeStart w:id="155"/>
        <w:r>
          <w:rPr>
            <w:color w:val="008000"/>
            <w:u w:val="single"/>
          </w:rPr>
          <w:t>screen elements</w:t>
        </w:r>
        <w:commentRangeEnd w:id="155"/>
        <w:r>
          <w:commentReference w:id="155"/>
        </w:r>
      </w:ins>
    </w:p>
    <w:p w:rsidR="00385F0B" w:rsidRDefault="0045227F">
      <w:pPr>
        <w:numPr>
          <w:ilvl w:val="0"/>
          <w:numId w:val="77"/>
        </w:numPr>
        <w:shd w:val="clear" w:color="auto" w:fill="FFFFFF"/>
        <w:spacing w:after="0"/>
        <w:rPr>
          <w:ins w:id="156" w:author="Jennifer Appleby" w:date="2023-02-14T04:15:00Z"/>
          <w:color w:val="008000"/>
        </w:rPr>
      </w:pPr>
      <w:ins w:id="157" w:author="Jennifer Appleby" w:date="2023-02-14T04:15:00Z">
        <w:r>
          <w:rPr>
            <w:color w:val="008000"/>
          </w:rPr>
          <w:t xml:space="preserve">how to </w:t>
        </w:r>
        <w:commentRangeStart w:id="158"/>
        <w:r>
          <w:rPr>
            <w:color w:val="008000"/>
            <w:u w:val="single"/>
          </w:rPr>
          <w:t>display data</w:t>
        </w:r>
        <w:commentRangeEnd w:id="158"/>
        <w:r>
          <w:commentReference w:id="158"/>
        </w:r>
        <w:r>
          <w:rPr>
            <w:color w:val="008000"/>
          </w:rPr>
          <w:t xml:space="preserve"> using views, filters and the find function</w:t>
        </w:r>
      </w:ins>
    </w:p>
    <w:p w:rsidR="00385F0B" w:rsidRDefault="0045227F">
      <w:pPr>
        <w:numPr>
          <w:ilvl w:val="0"/>
          <w:numId w:val="77"/>
        </w:numPr>
        <w:shd w:val="clear" w:color="auto" w:fill="FFFFFF"/>
        <w:spacing w:after="200"/>
        <w:rPr>
          <w:color w:val="008000"/>
        </w:rPr>
      </w:pPr>
      <w:ins w:id="159" w:author="Jennifer Appleby" w:date="2023-02-14T04:15:00Z">
        <w:r>
          <w:rPr>
            <w:color w:val="008000"/>
          </w:rPr>
          <w:t xml:space="preserve">how to use the </w:t>
        </w:r>
        <w:commentRangeStart w:id="160"/>
        <w:r>
          <w:rPr>
            <w:color w:val="008000"/>
            <w:u w:val="single"/>
          </w:rPr>
          <w:t>lookup function</w:t>
        </w:r>
      </w:ins>
      <w:commentRangeEnd w:id="160"/>
      <w:r>
        <w:commentReference w:id="160"/>
      </w:r>
    </w:p>
    <w:p w:rsidR="00385F0B" w:rsidRDefault="0045227F">
      <w:pPr>
        <w:shd w:val="clear" w:color="auto" w:fill="FFFFFF"/>
        <w:spacing w:before="480" w:after="200"/>
      </w:pPr>
      <w:ins w:id="161" w:author="Jennifer Appleby" w:date="2023-02-14T04:44:00Z">
        <w:r>
          <w:rPr>
            <w:color w:val="008000"/>
          </w:rPr>
          <w:t>The following display options are specific to the Suspense screen:</w:t>
        </w:r>
      </w:ins>
    </w:p>
    <w:p w:rsidR="00385F0B" w:rsidRDefault="0045227F">
      <w:pPr>
        <w:pStyle w:val="Heading4"/>
        <w:shd w:val="clear" w:color="auto" w:fill="FFFFFF"/>
        <w:spacing w:before="480" w:after="200"/>
        <w:rPr>
          <w:ins w:id="162" w:author="Jennifer Appleby" w:date="2023-02-14T04:22:00Z"/>
        </w:rPr>
      </w:pPr>
      <w:ins w:id="163" w:author="Jennifer Appleby" w:date="2023-02-14T04:13:00Z">
        <w:r>
          <w:t>Filter list</w:t>
        </w:r>
      </w:ins>
      <w:del w:id="164" w:author="Jennifer Appleby" w:date="2023-02-14T04:13:00Z">
        <w:r>
          <w:delText>Display filters</w:delText>
        </w:r>
      </w:del>
    </w:p>
    <w:p w:rsidR="00385F0B" w:rsidRPr="00B35771" w:rsidRDefault="0045227F" w:rsidP="00B35771">
      <w:ins w:id="165" w:author="Jennifer Appleby" w:date="2023-02-14T04:22:00Z">
        <w:r w:rsidRPr="00B35771">
          <w:t>You can use the suspense filters list to select which suspense records to display.</w:t>
        </w:r>
      </w:ins>
    </w:p>
    <w:tbl>
      <w:tblPr>
        <w:tblStyle w:val="a1"/>
        <w:tblW w:w="97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All</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Display all suspense records.</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Assigned to me</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Display all suspense records assigned to the current user.</w:t>
            </w:r>
          </w:p>
        </w:tc>
      </w:tr>
      <w:tr w:rsidR="00385F0B">
        <w:trPr>
          <w:trHeight w:val="54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highlight w:val="yellow"/>
              </w:rPr>
            </w:pPr>
            <w:r>
              <w:rPr>
                <w:highlight w:val="yellow"/>
              </w:rPr>
              <w:t>Suspense Override</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rPr>
                <w:ins w:id="166" w:author="Jennifer Appleby" w:date="2023-02-14T06:35:00Z"/>
                <w:highlight w:val="yellow"/>
              </w:rPr>
            </w:pPr>
            <w:r>
              <w:rPr>
                <w:highlight w:val="yellow"/>
              </w:rPr>
              <w:t xml:space="preserve">Display suspense records where the suspense reason has been configured to allow Suspense Override. </w:t>
            </w:r>
            <w:ins w:id="167" w:author="Jennifer Appleby" w:date="2023-02-14T06:35:00Z">
              <w:r>
                <w:rPr>
                  <w:noProof/>
                  <w:highlight w:val="yellow"/>
                </w:rPr>
                <w:drawing>
                  <wp:inline distT="114300" distB="114300" distL="114300" distR="114300" wp14:anchorId="759EAC44" wp14:editId="6343B479">
                    <wp:extent cx="104775" cy="104775"/>
                    <wp:effectExtent l="0" t="0" r="0" b="0"/>
                    <wp:docPr id="34" name="image1.gif" descr="undefined"/>
                    <wp:cNvGraphicFramePr/>
                    <a:graphic xmlns:a="http://schemas.openxmlformats.org/drawingml/2006/main">
                      <a:graphicData uri="http://schemas.openxmlformats.org/drawingml/2006/picture">
                        <pic:pic xmlns:pic="http://schemas.openxmlformats.org/drawingml/2006/picture">
                          <pic:nvPicPr>
                            <pic:cNvPr id="0" name="image1.gif" descr="undefined"/>
                            <pic:cNvPicPr preferRelativeResize="0"/>
                          </pic:nvPicPr>
                          <pic:blipFill>
                            <a:blip r:embed="rId12"/>
                            <a:srcRect/>
                            <a:stretch>
                              <a:fillRect/>
                            </a:stretch>
                          </pic:blipFill>
                          <pic:spPr>
                            <a:xfrm>
                              <a:off x="0" y="0"/>
                              <a:ext cx="104775" cy="104775"/>
                            </a:xfrm>
                            <a:prstGeom prst="rect">
                              <a:avLst/>
                            </a:prstGeom>
                            <a:ln/>
                          </pic:spPr>
                        </pic:pic>
                      </a:graphicData>
                    </a:graphic>
                  </wp:inline>
                </w:drawing>
              </w:r>
              <w:r>
                <w:rPr>
                  <w:highlight w:val="yellow"/>
                </w:rPr>
                <w:t xml:space="preserve"> Suspense Override</w:t>
              </w:r>
            </w:ins>
          </w:p>
          <w:p w:rsidR="00385F0B" w:rsidRDefault="0045227F">
            <w:pPr>
              <w:shd w:val="clear" w:color="auto" w:fill="FFFFFF"/>
              <w:spacing w:before="200" w:after="160"/>
              <w:ind w:left="160" w:right="160"/>
              <w:rPr>
                <w:highlight w:val="yellow"/>
              </w:rPr>
            </w:pPr>
            <w:ins w:id="168" w:author="Jennifer Appleby" w:date="2023-02-14T06:35:00Z">
              <w:r>
                <w:rPr>
                  <w:highlight w:val="yellow"/>
                </w:rPr>
                <w:t xml:space="preserve"> </w:t>
              </w:r>
            </w:ins>
            <w:del w:id="169" w:author="Jennifer Appleby" w:date="2023-02-14T06:35:00Z">
              <w:r>
                <w:rPr>
                  <w:highlight w:val="yellow"/>
                </w:rPr>
                <w:delText>Currently, only Lodgement Required suspense reason has this enabled.</w:delText>
              </w:r>
            </w:del>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Unassigned</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Display suspense records with no assignee.</w:t>
            </w:r>
          </w:p>
        </w:tc>
      </w:tr>
    </w:tbl>
    <w:p w:rsidR="00385F0B" w:rsidRDefault="0045227F">
      <w:pPr>
        <w:pStyle w:val="Heading4"/>
        <w:shd w:val="clear" w:color="auto" w:fill="FFFFFF"/>
        <w:spacing w:before="480" w:after="200"/>
        <w:rPr>
          <w:del w:id="170" w:author="Jennifer Appleby" w:date="2023-02-14T04:13:00Z"/>
        </w:rPr>
      </w:pPr>
      <w:del w:id="171" w:author="Jennifer Appleby" w:date="2023-02-14T04:13:00Z">
        <w:r>
          <w:delText>Display views</w:delText>
        </w:r>
      </w:del>
    </w:p>
    <w:tbl>
      <w:tblPr>
        <w:tblStyle w:val="a2"/>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del w:id="172" w:author="Jennifer Appleby" w:date="2023-02-14T04:13: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rPr>
                <w:del w:id="173" w:author="Jennifer Appleby" w:date="2023-02-14T04:13:00Z"/>
              </w:rPr>
            </w:pPr>
            <w:del w:id="174" w:author="Jennifer Appleby" w:date="2023-02-14T04:13:00Z">
              <w:r>
                <w:delText>Customise</w:delText>
              </w:r>
            </w:del>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rPr>
                <w:del w:id="175" w:author="Jennifer Appleby" w:date="2023-02-14T04:13:00Z"/>
              </w:rPr>
            </w:pPr>
            <w:del w:id="176" w:author="Jennifer Appleby" w:date="2023-02-14T04:13:00Z">
              <w:r>
                <w:delText>View a custom selection of fields.</w:delText>
              </w:r>
            </w:del>
          </w:p>
        </w:tc>
      </w:tr>
      <w:tr w:rsidR="00385F0B">
        <w:trPr>
          <w:trHeight w:val="300"/>
          <w:del w:id="177" w:author="Jennifer Appleby" w:date="2023-02-14T04:13: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rPr>
                <w:del w:id="178" w:author="Jennifer Appleby" w:date="2023-02-14T04:13:00Z"/>
              </w:rPr>
            </w:pPr>
            <w:del w:id="179" w:author="Jennifer Appleby" w:date="2023-02-14T04:13:00Z">
              <w:r>
                <w:delText>Save</w:delText>
              </w:r>
            </w:del>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rPr>
                <w:del w:id="180" w:author="Jennifer Appleby" w:date="2023-02-14T04:13:00Z"/>
              </w:rPr>
            </w:pPr>
            <w:del w:id="181" w:author="Jennifer Appleby" w:date="2023-02-14T04:13:00Z">
              <w:r>
                <w:delText>Save the current view.</w:delText>
              </w:r>
            </w:del>
          </w:p>
        </w:tc>
      </w:tr>
      <w:tr w:rsidR="00385F0B">
        <w:trPr>
          <w:trHeight w:val="300"/>
          <w:del w:id="182" w:author="Jennifer Appleby" w:date="2023-02-14T04:13: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rPr>
                <w:del w:id="183" w:author="Jennifer Appleby" w:date="2023-02-14T04:13:00Z"/>
              </w:rPr>
            </w:pPr>
            <w:del w:id="184" w:author="Jennifer Appleby" w:date="2023-02-14T04:13:00Z">
              <w:r>
                <w:lastRenderedPageBreak/>
                <w:delText>Load Custom</w:delText>
              </w:r>
            </w:del>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rPr>
                <w:del w:id="185" w:author="Jennifer Appleby" w:date="2023-02-14T04:13:00Z"/>
              </w:rPr>
            </w:pPr>
            <w:del w:id="186" w:author="Jennifer Appleby" w:date="2023-02-14T04:13:00Z">
              <w:r>
                <w:delText>Load the last saved custom data grid view.</w:delText>
              </w:r>
            </w:del>
          </w:p>
        </w:tc>
      </w:tr>
      <w:tr w:rsidR="00385F0B">
        <w:trPr>
          <w:trHeight w:val="300"/>
          <w:del w:id="187" w:author="Jennifer Appleby" w:date="2023-02-14T04:13: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rPr>
                <w:del w:id="188" w:author="Jennifer Appleby" w:date="2023-02-14T04:13:00Z"/>
              </w:rPr>
            </w:pPr>
            <w:del w:id="189" w:author="Jennifer Appleby" w:date="2023-02-14T04:13:00Z">
              <w:r>
                <w:delText>Load Default</w:delText>
              </w:r>
            </w:del>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rPr>
                <w:del w:id="190" w:author="Jennifer Appleby" w:date="2023-02-14T04:13:00Z"/>
              </w:rPr>
            </w:pPr>
            <w:del w:id="191" w:author="Jennifer Appleby" w:date="2023-02-14T04:13:00Z">
              <w:r>
                <w:delText>Load the default data grid view.</w:delText>
              </w:r>
            </w:del>
          </w:p>
        </w:tc>
      </w:tr>
    </w:tbl>
    <w:p w:rsidR="00385F0B" w:rsidRDefault="0045227F">
      <w:pPr>
        <w:pStyle w:val="Heading4"/>
        <w:shd w:val="clear" w:color="auto" w:fill="FFFFFF"/>
        <w:spacing w:before="480" w:after="200"/>
        <w:rPr>
          <w:ins w:id="192" w:author="Jennifer Appleby" w:date="2023-02-14T04:25:00Z"/>
        </w:rPr>
      </w:pPr>
      <w:ins w:id="193" w:author="Jennifer Appleby" w:date="2023-02-14T04:13:00Z">
        <w:r>
          <w:t>Find function</w:t>
        </w:r>
      </w:ins>
      <w:del w:id="194" w:author="Jennifer Appleby" w:date="2023-02-14T04:13:00Z">
        <w:r>
          <w:delText>Statement number</w:delText>
        </w:r>
      </w:del>
    </w:p>
    <w:p w:rsidR="00385F0B" w:rsidRDefault="0045227F">
      <w:ins w:id="195" w:author="Jennifer Appleby" w:date="2023-02-14T04:25:00Z">
        <w:r>
          <w:t xml:space="preserve">In addition to the default find options, you can match on statement numbers and payment hierarchy on the Suspense screen. </w:t>
        </w:r>
      </w:ins>
    </w:p>
    <w:tbl>
      <w:tblPr>
        <w:tblStyle w:val="a3"/>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pPr>
            <w:r>
              <w:t>All</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360"/>
              <w:ind w:left="160" w:right="160"/>
            </w:pPr>
            <w:r>
              <w:t>Display all suspense records.</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pPr>
            <w:r>
              <w:t>Statement Number</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pPr>
            <w:r>
              <w:t>Display</w:t>
            </w:r>
            <w:ins w:id="196" w:author="Jennifer Appleby" w:date="2023-02-14T04:38:00Z">
              <w:r>
                <w:t xml:space="preserve"> all</w:t>
              </w:r>
            </w:ins>
            <w:r>
              <w:t xml:space="preserve"> </w:t>
            </w:r>
            <w:del w:id="197" w:author="Jennifer Appleby" w:date="2023-02-14T04:38:00Z">
              <w:r>
                <w:delText xml:space="preserve">only </w:delText>
              </w:r>
            </w:del>
            <w:r>
              <w:t>suspense records related to the selected statement number. By default the most recent statement number is selected.</w:t>
            </w:r>
          </w:p>
        </w:tc>
      </w:tr>
      <w:tr w:rsidR="00385F0B">
        <w:trPr>
          <w:trHeight w:val="540"/>
          <w:ins w:id="198" w:author="Jennifer Appleby" w:date="2023-02-14T04:28: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rPr>
                <w:ins w:id="199" w:author="Jennifer Appleby" w:date="2023-02-14T04:28:00Z"/>
              </w:rPr>
            </w:pPr>
            <w:ins w:id="200" w:author="Jennifer Appleby" w:date="2023-02-14T04:28:00Z">
              <w:r>
                <w:t>Hierarchies</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rPr>
                <w:ins w:id="201" w:author="Jennifer Appleby" w:date="2023-02-14T04:28:00Z"/>
              </w:rPr>
            </w:pPr>
            <w:ins w:id="202" w:author="Jennifer Appleby" w:date="2023-02-14T04:28:00Z">
              <w:r>
                <w:t>Display all suspense records related to the selected payment hierarchy.</w:t>
              </w:r>
            </w:ins>
          </w:p>
        </w:tc>
      </w:tr>
    </w:tbl>
    <w:p w:rsidR="00385F0B" w:rsidRDefault="0045227F">
      <w:pPr>
        <w:pStyle w:val="Heading3"/>
        <w:shd w:val="clear" w:color="auto" w:fill="FFFFFF"/>
        <w:spacing w:before="480" w:after="200"/>
        <w:rPr>
          <w:del w:id="203" w:author="Jennifer Appleby" w:date="2023-02-14T04:15:00Z"/>
          <w:sz w:val="24"/>
          <w:szCs w:val="24"/>
        </w:rPr>
      </w:pPr>
      <w:del w:id="204" w:author="Jennifer Appleby" w:date="2023-02-14T04:15:00Z">
        <w:r>
          <w:rPr>
            <w:sz w:val="24"/>
            <w:szCs w:val="24"/>
          </w:rPr>
          <w:delText>To open the Suspense function</w:delText>
        </w:r>
      </w:del>
    </w:p>
    <w:p w:rsidR="00385F0B" w:rsidRDefault="0045227F">
      <w:pPr>
        <w:shd w:val="clear" w:color="auto" w:fill="FFFFFF"/>
        <w:spacing w:after="200"/>
        <w:rPr>
          <w:del w:id="205" w:author="Jennifer Appleby" w:date="2023-02-14T04:15:00Z"/>
        </w:rPr>
      </w:pPr>
      <w:del w:id="206" w:author="Jennifer Appleby" w:date="2023-02-14T04:15:00Z">
        <w:r>
          <w:delText>There are two ways to access the Suspense screen:</w:delText>
        </w:r>
      </w:del>
    </w:p>
    <w:p w:rsidR="00385F0B" w:rsidRDefault="0045227F">
      <w:pPr>
        <w:pStyle w:val="Heading5"/>
        <w:shd w:val="clear" w:color="auto" w:fill="FFFFFF"/>
        <w:spacing w:before="140" w:after="140"/>
        <w:rPr>
          <w:del w:id="207" w:author="Jennifer Appleby" w:date="2023-02-14T04:15:00Z"/>
          <w:b/>
        </w:rPr>
      </w:pPr>
      <w:del w:id="208" w:author="Jennifer Appleby" w:date="2023-02-14T04:15:00Z">
        <w:r>
          <w:rPr>
            <w:b/>
          </w:rPr>
          <w:delText>From the navigation menu</w:delText>
        </w:r>
      </w:del>
    </w:p>
    <w:p w:rsidR="00385F0B" w:rsidRDefault="0045227F">
      <w:pPr>
        <w:numPr>
          <w:ilvl w:val="0"/>
          <w:numId w:val="23"/>
        </w:numPr>
        <w:shd w:val="clear" w:color="auto" w:fill="FFFFFF"/>
        <w:spacing w:before="200" w:after="320"/>
        <w:rPr>
          <w:del w:id="209" w:author="Jennifer Appleby" w:date="2023-02-14T04:15:00Z"/>
        </w:rPr>
      </w:pPr>
      <w:del w:id="210" w:author="Jennifer Appleby" w:date="2023-02-14T04:15:00Z">
        <w:r>
          <w:delText xml:space="preserve">In the navigation menu, choose </w:delText>
        </w:r>
        <w:r>
          <w:rPr>
            <w:b/>
          </w:rPr>
          <w:delText>Suspense</w:delText>
        </w:r>
        <w:r>
          <w:delText>.</w:delText>
        </w:r>
      </w:del>
    </w:p>
    <w:p w:rsidR="00385F0B" w:rsidRDefault="0045227F">
      <w:pPr>
        <w:pStyle w:val="Heading5"/>
        <w:shd w:val="clear" w:color="auto" w:fill="FFFFFF"/>
        <w:spacing w:before="140" w:after="140"/>
        <w:rPr>
          <w:del w:id="211" w:author="Jennifer Appleby" w:date="2023-02-14T04:15:00Z"/>
          <w:b/>
        </w:rPr>
      </w:pPr>
      <w:del w:id="212" w:author="Jennifer Appleby" w:date="2023-02-14T04:15:00Z">
        <w:r>
          <w:rPr>
            <w:b/>
          </w:rPr>
          <w:delText>From the Statements function</w:delText>
        </w:r>
      </w:del>
    </w:p>
    <w:p w:rsidR="00385F0B" w:rsidRDefault="0045227F">
      <w:pPr>
        <w:numPr>
          <w:ilvl w:val="0"/>
          <w:numId w:val="36"/>
        </w:numPr>
        <w:shd w:val="clear" w:color="auto" w:fill="FFFFFF"/>
        <w:spacing w:before="200" w:after="320"/>
      </w:pPr>
      <w:del w:id="213" w:author="Jennifer Appleby" w:date="2023-02-14T04:15:00Z">
        <w:r>
          <w:delText xml:space="preserve">In the navigation menu, choose </w:delText>
        </w:r>
        <w:r>
          <w:rPr>
            <w:b/>
          </w:rPr>
          <w:delText>Statements &gt; Suspense</w:delText>
        </w:r>
        <w:r>
          <w:delText>.</w:delText>
        </w:r>
      </w:del>
    </w:p>
    <w:p w:rsidR="00385F0B" w:rsidRDefault="0045227F">
      <w:pPr>
        <w:pStyle w:val="Heading3"/>
        <w:shd w:val="clear" w:color="auto" w:fill="FFFFFF"/>
        <w:spacing w:before="480" w:after="200"/>
        <w:rPr>
          <w:sz w:val="24"/>
          <w:szCs w:val="24"/>
        </w:rPr>
      </w:pPr>
      <w:bookmarkStart w:id="214" w:name="_Toc174541460"/>
      <w:r>
        <w:rPr>
          <w:sz w:val="24"/>
          <w:szCs w:val="24"/>
        </w:rPr>
        <w:t>To customise the records grid</w:t>
      </w:r>
      <w:bookmarkEnd w:id="214"/>
    </w:p>
    <w:p w:rsidR="00385F0B" w:rsidRDefault="0045227F">
      <w:pPr>
        <w:numPr>
          <w:ilvl w:val="0"/>
          <w:numId w:val="20"/>
        </w:numPr>
        <w:shd w:val="clear" w:color="auto" w:fill="FFFFFF"/>
        <w:spacing w:before="200" w:after="0"/>
      </w:pPr>
      <w:r>
        <w:t xml:space="preserve">In the </w:t>
      </w:r>
      <w:r>
        <w:rPr>
          <w:b/>
        </w:rPr>
        <w:t>Views</w:t>
      </w:r>
      <w:r>
        <w:t xml:space="preserve"> menu, select </w:t>
      </w:r>
      <w:r>
        <w:rPr>
          <w:b/>
        </w:rPr>
        <w:t>Customise</w:t>
      </w:r>
      <w:r>
        <w:t xml:space="preserve">. </w:t>
      </w:r>
      <w:ins w:id="215" w:author="Jennifer Appleby" w:date="2023-02-14T04:50:00Z">
        <w:r>
          <w:br/>
        </w:r>
      </w:ins>
      <w:r>
        <w:t xml:space="preserve">The </w:t>
      </w:r>
      <w:r>
        <w:rPr>
          <w:b/>
        </w:rPr>
        <w:t>Select Columns</w:t>
      </w:r>
      <w:r>
        <w:t xml:space="preserve"> screen opens.</w:t>
      </w:r>
    </w:p>
    <w:p w:rsidR="00385F0B" w:rsidRDefault="0045227F">
      <w:pPr>
        <w:numPr>
          <w:ilvl w:val="0"/>
          <w:numId w:val="20"/>
        </w:numPr>
        <w:shd w:val="clear" w:color="auto" w:fill="FFFFFF"/>
        <w:spacing w:after="0"/>
      </w:pPr>
      <w:r>
        <w:t xml:space="preserve">Use the </w:t>
      </w:r>
      <w:r>
        <w:rPr>
          <w:b/>
        </w:rPr>
        <w:t>+</w:t>
      </w:r>
      <w:r>
        <w:t xml:space="preserve"> or </w:t>
      </w:r>
      <w:r>
        <w:rPr>
          <w:b/>
        </w:rPr>
        <w:t>-</w:t>
      </w:r>
      <w:r>
        <w:t xml:space="preserve"> to add or remove columns.</w:t>
      </w:r>
    </w:p>
    <w:p w:rsidR="00385F0B" w:rsidRDefault="0045227F">
      <w:pPr>
        <w:numPr>
          <w:ilvl w:val="0"/>
          <w:numId w:val="20"/>
        </w:numPr>
        <w:shd w:val="clear" w:color="auto" w:fill="FFFFFF"/>
        <w:spacing w:after="0"/>
      </w:pPr>
      <w:r>
        <w:t xml:space="preserve">Click </w:t>
      </w:r>
      <w:r>
        <w:rPr>
          <w:b/>
        </w:rPr>
        <w:t>OK</w:t>
      </w:r>
      <w:r>
        <w:t>.</w:t>
      </w:r>
    </w:p>
    <w:p w:rsidR="00385F0B" w:rsidRDefault="0045227F">
      <w:pPr>
        <w:numPr>
          <w:ilvl w:val="0"/>
          <w:numId w:val="20"/>
        </w:numPr>
        <w:shd w:val="clear" w:color="auto" w:fill="FFFFFF"/>
        <w:spacing w:after="340"/>
      </w:pPr>
      <w:r>
        <w:t xml:space="preserve">To save a customised view, click the </w:t>
      </w:r>
      <w:r>
        <w:rPr>
          <w:noProof/>
        </w:rPr>
        <w:drawing>
          <wp:inline distT="114300" distB="114300" distL="114300" distR="114300" wp14:anchorId="376F64E4" wp14:editId="477E5DFD">
            <wp:extent cx="152400" cy="152400"/>
            <wp:effectExtent l="0" t="0" r="0" b="0"/>
            <wp:docPr id="26" name="image10.png" descr="undefined"/>
            <wp:cNvGraphicFramePr/>
            <a:graphic xmlns:a="http://schemas.openxmlformats.org/drawingml/2006/main">
              <a:graphicData uri="http://schemas.openxmlformats.org/drawingml/2006/picture">
                <pic:pic xmlns:pic="http://schemas.openxmlformats.org/drawingml/2006/picture">
                  <pic:nvPicPr>
                    <pic:cNvPr id="0" name="image10.png" descr="undefined"/>
                    <pic:cNvPicPr preferRelativeResize="0"/>
                  </pic:nvPicPr>
                  <pic:blipFill>
                    <a:blip r:embed="rId14"/>
                    <a:srcRect/>
                    <a:stretch>
                      <a:fillRect/>
                    </a:stretch>
                  </pic:blipFill>
                  <pic:spPr>
                    <a:xfrm>
                      <a:off x="0" y="0"/>
                      <a:ext cx="152400" cy="152400"/>
                    </a:xfrm>
                    <a:prstGeom prst="rect">
                      <a:avLst/>
                    </a:prstGeom>
                    <a:ln/>
                  </pic:spPr>
                </pic:pic>
              </a:graphicData>
            </a:graphic>
          </wp:inline>
        </w:drawing>
      </w:r>
      <w:r>
        <w:t xml:space="preserve"> icon.</w:t>
      </w:r>
    </w:p>
    <w:p w:rsidR="00385F0B" w:rsidRDefault="0045227F">
      <w:pPr>
        <w:shd w:val="clear" w:color="auto" w:fill="FFFFFF"/>
        <w:spacing w:before="200" w:after="340"/>
      </w:pPr>
      <w:r>
        <w:br w:type="page"/>
      </w:r>
    </w:p>
    <w:p w:rsidR="00385F0B" w:rsidRDefault="00385F0B">
      <w:pPr>
        <w:shd w:val="clear" w:color="auto" w:fill="FFFFFF"/>
        <w:spacing w:before="200" w:after="340"/>
      </w:pPr>
    </w:p>
    <w:tbl>
      <w:tblPr>
        <w:tblStyle w:val="a4"/>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45227F">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Content/Suspense/Suspense_Actions.htm</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CommPay</w:t>
            </w:r>
            <w:proofErr w:type="spellEnd"/>
            <w:r>
              <w:rPr>
                <w:color w:val="666666"/>
                <w:sz w:val="18"/>
                <w:szCs w:val="18"/>
              </w:rPr>
              <w:t xml:space="preserve"> Help &gt; Core Help &gt; Suspense &gt; Suspense Actions</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 - Manage CP; Suspense CP</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Rules </w:t>
            </w:r>
            <w:proofErr w:type="spellStart"/>
            <w:r>
              <w:rPr>
                <w:color w:val="666666"/>
                <w:sz w:val="18"/>
                <w:szCs w:val="18"/>
              </w:rPr>
              <w:t>CP;Statements</w:t>
            </w:r>
            <w:proofErr w:type="spellEnd"/>
            <w:r>
              <w:rPr>
                <w:color w:val="666666"/>
                <w:sz w:val="18"/>
                <w:szCs w:val="18"/>
              </w:rPr>
              <w:t xml:space="preserve"> </w:t>
            </w:r>
            <w:proofErr w:type="spellStart"/>
            <w:r>
              <w:rPr>
                <w:color w:val="666666"/>
                <w:sz w:val="18"/>
                <w:szCs w:val="18"/>
              </w:rPr>
              <w:t>CP;Process</w:t>
            </w:r>
            <w:proofErr w:type="spellEnd"/>
            <w:r>
              <w:rPr>
                <w:color w:val="666666"/>
                <w:sz w:val="18"/>
                <w:szCs w:val="18"/>
              </w:rPr>
              <w:t xml:space="preserve"> </w:t>
            </w:r>
            <w:proofErr w:type="spellStart"/>
            <w:r>
              <w:rPr>
                <w:color w:val="666666"/>
                <w:sz w:val="18"/>
                <w:szCs w:val="18"/>
              </w:rPr>
              <w:t>Pd</w:t>
            </w:r>
            <w:proofErr w:type="spellEnd"/>
            <w:r>
              <w:rPr>
                <w:color w:val="666666"/>
                <w:sz w:val="18"/>
                <w:szCs w:val="18"/>
              </w:rPr>
              <w:t xml:space="preserve"> </w:t>
            </w:r>
            <w:proofErr w:type="spellStart"/>
            <w:r>
              <w:rPr>
                <w:color w:val="666666"/>
                <w:sz w:val="18"/>
                <w:szCs w:val="18"/>
              </w:rPr>
              <w:t>Paymt</w:t>
            </w:r>
            <w:proofErr w:type="spellEnd"/>
            <w:r>
              <w:rPr>
                <w:color w:val="666666"/>
                <w:sz w:val="18"/>
                <w:szCs w:val="18"/>
              </w:rPr>
              <w:t xml:space="preserve"> CP</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45227F" w:rsidP="00D36567">
      <w:pPr>
        <w:pStyle w:val="Heading1"/>
        <w:rPr>
          <w:ins w:id="216" w:author="Jennifer Appleby" w:date="2023-02-14T04:51:00Z"/>
        </w:rPr>
      </w:pPr>
      <w:bookmarkStart w:id="217" w:name="_Toc174541461"/>
      <w:r>
        <w:t>Suspense Actions</w:t>
      </w:r>
      <w:bookmarkEnd w:id="217"/>
    </w:p>
    <w:p w:rsidR="00385F0B" w:rsidRDefault="0045227F">
      <w:pPr>
        <w:shd w:val="clear" w:color="auto" w:fill="FFFFFF"/>
        <w:spacing w:after="200"/>
        <w:rPr>
          <w:ins w:id="218" w:author="Jennifer Appleby" w:date="2023-02-14T04:51:00Z"/>
          <w:b/>
        </w:rPr>
      </w:pPr>
      <w:ins w:id="219" w:author="Jennifer Appleby" w:date="2023-02-14T04:51:00Z">
        <w:r>
          <w:rPr>
            <w:b/>
          </w:rPr>
          <w:t>The Suspense Actions menu lists the various actions you can take on the entries displayed in the suspense records grid.</w:t>
        </w:r>
      </w:ins>
    </w:p>
    <w:tbl>
      <w:tblPr>
        <w:tblStyle w:val="a5"/>
        <w:tblW w:w="97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80"/>
        <w:gridCol w:w="8940"/>
      </w:tblGrid>
      <w:tr w:rsidR="00385F0B">
        <w:trPr>
          <w:trHeight w:val="765"/>
          <w:ins w:id="220" w:author="Jennifer Appleby" w:date="2023-02-14T04:51:00Z"/>
        </w:trPr>
        <w:tc>
          <w:tcPr>
            <w:tcW w:w="780" w:type="dxa"/>
            <w:shd w:val="clear" w:color="auto" w:fill="auto"/>
            <w:tcMar>
              <w:top w:w="100" w:type="dxa"/>
              <w:left w:w="100" w:type="dxa"/>
              <w:bottom w:w="100" w:type="dxa"/>
              <w:right w:w="100" w:type="dxa"/>
            </w:tcMar>
          </w:tcPr>
          <w:p w:rsidR="00385F0B" w:rsidRDefault="0045227F">
            <w:pPr>
              <w:shd w:val="clear" w:color="auto" w:fill="FFFFFF"/>
              <w:spacing w:before="200" w:after="160"/>
              <w:ind w:left="141" w:right="160" w:hanging="30"/>
              <w:rPr>
                <w:ins w:id="221" w:author="Jennifer Appleby" w:date="2023-02-14T04:51:00Z"/>
                <w:b/>
              </w:rPr>
            </w:pPr>
            <w:ins w:id="222" w:author="Jennifer Appleby" w:date="2023-02-14T04:51:00Z">
              <w:r>
                <w:rPr>
                  <w:b/>
                  <w:noProof/>
                </w:rPr>
                <w:drawing>
                  <wp:inline distT="114300" distB="114300" distL="114300" distR="114300" wp14:anchorId="1C95E785" wp14:editId="3DDF92A3">
                    <wp:extent cx="95250" cy="36195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95250" cy="361950"/>
                            </a:xfrm>
                            <a:prstGeom prst="rect">
                              <a:avLst/>
                            </a:prstGeom>
                            <a:ln/>
                          </pic:spPr>
                        </pic:pic>
                      </a:graphicData>
                    </a:graphic>
                  </wp:inline>
                </w:drawing>
              </w:r>
            </w:ins>
          </w:p>
        </w:tc>
        <w:tc>
          <w:tcPr>
            <w:tcW w:w="8940" w:type="dxa"/>
            <w:shd w:val="clear" w:color="auto" w:fill="auto"/>
            <w:tcMar>
              <w:top w:w="100" w:type="dxa"/>
              <w:left w:w="100" w:type="dxa"/>
              <w:bottom w:w="100" w:type="dxa"/>
              <w:right w:w="100" w:type="dxa"/>
            </w:tcMar>
          </w:tcPr>
          <w:p w:rsidR="00385F0B" w:rsidRDefault="0045227F">
            <w:pPr>
              <w:shd w:val="clear" w:color="auto" w:fill="FFFFFF"/>
              <w:spacing w:before="200" w:after="160"/>
              <w:ind w:left="283" w:right="160"/>
              <w:rPr>
                <w:ins w:id="223" w:author="Jennifer Appleby" w:date="2023-02-14T04:51:00Z"/>
                <w:b/>
              </w:rPr>
            </w:pPr>
            <w:ins w:id="224" w:author="Jennifer Appleby" w:date="2023-02-14T04:51:00Z">
              <w:r>
                <w:rPr>
                  <w:b/>
                </w:rPr>
                <w:t xml:space="preserve">Note: Depending on your </w:t>
              </w:r>
              <w:proofErr w:type="spellStart"/>
              <w:r>
                <w:rPr>
                  <w:b/>
                </w:rPr>
                <w:t>CommPay</w:t>
              </w:r>
              <w:proofErr w:type="spellEnd"/>
              <w:r>
                <w:rPr>
                  <w:b/>
                </w:rPr>
                <w:t xml:space="preserve"> </w:t>
              </w:r>
              <w:r>
                <w:t>configuration,</w:t>
              </w:r>
              <w:r>
                <w:rPr>
                  <w:b/>
                </w:rPr>
                <w:t xml:space="preserve"> you may not see all actions.</w:t>
              </w:r>
            </w:ins>
          </w:p>
        </w:tc>
      </w:tr>
    </w:tbl>
    <w:p w:rsidR="00385F0B" w:rsidRDefault="00385F0B">
      <w:pPr>
        <w:shd w:val="clear" w:color="auto" w:fill="FFFFFF"/>
        <w:spacing w:after="200"/>
        <w:rPr>
          <w:ins w:id="225" w:author="Jennifer Appleby" w:date="2023-02-14T04:51:00Z"/>
          <w:b/>
        </w:rPr>
      </w:pPr>
    </w:p>
    <w:tbl>
      <w:tblPr>
        <w:tblStyle w:val="a6"/>
        <w:tblW w:w="97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8715"/>
      </w:tblGrid>
      <w:tr w:rsidR="00385F0B">
        <w:trPr>
          <w:trHeight w:val="765"/>
          <w:ins w:id="226" w:author="Jennifer Appleby" w:date="2023-02-14T04:51:00Z"/>
        </w:trPr>
        <w:tc>
          <w:tcPr>
            <w:tcW w:w="1005" w:type="dxa"/>
            <w:shd w:val="clear" w:color="auto" w:fill="auto"/>
            <w:tcMar>
              <w:top w:w="100" w:type="dxa"/>
              <w:left w:w="100" w:type="dxa"/>
              <w:bottom w:w="100" w:type="dxa"/>
              <w:right w:w="100" w:type="dxa"/>
            </w:tcMar>
          </w:tcPr>
          <w:p w:rsidR="00385F0B" w:rsidRDefault="0045227F">
            <w:pPr>
              <w:shd w:val="clear" w:color="auto" w:fill="FFFFFF"/>
              <w:spacing w:before="200" w:after="160"/>
              <w:ind w:left="141" w:right="160" w:hanging="30"/>
              <w:rPr>
                <w:ins w:id="227" w:author="Jennifer Appleby" w:date="2023-02-14T04:51:00Z"/>
                <w:b/>
              </w:rPr>
            </w:pPr>
            <w:ins w:id="228" w:author="Jennifer Appleby" w:date="2023-02-14T04:51:00Z">
              <w:r>
                <w:rPr>
                  <w:b/>
                </w:rPr>
                <w:t xml:space="preserve"> </w:t>
              </w:r>
            </w:ins>
          </w:p>
        </w:tc>
        <w:tc>
          <w:tcPr>
            <w:tcW w:w="8715" w:type="dxa"/>
            <w:shd w:val="clear" w:color="auto" w:fill="auto"/>
            <w:tcMar>
              <w:top w:w="100" w:type="dxa"/>
              <w:left w:w="100" w:type="dxa"/>
              <w:bottom w:w="100" w:type="dxa"/>
              <w:right w:w="100" w:type="dxa"/>
            </w:tcMar>
          </w:tcPr>
          <w:p w:rsidR="00385F0B" w:rsidRDefault="0045227F">
            <w:pPr>
              <w:shd w:val="clear" w:color="auto" w:fill="FFFFFF"/>
              <w:spacing w:before="200" w:after="160"/>
              <w:ind w:left="283" w:right="160"/>
              <w:rPr>
                <w:ins w:id="229" w:author="Jennifer Appleby" w:date="2023-02-14T04:51:00Z"/>
                <w:b/>
              </w:rPr>
            </w:pPr>
            <w:ins w:id="230" w:author="Jennifer Appleby" w:date="2023-02-14T04:51:00Z">
              <w:r>
                <w:rPr>
                  <w:b/>
                </w:rPr>
                <w:t>Tip:  To view all Action menu options, click &lt;icon&gt; (Expand all) at the top of this page.</w:t>
              </w:r>
            </w:ins>
          </w:p>
        </w:tc>
      </w:tr>
    </w:tbl>
    <w:p w:rsidR="00385F0B" w:rsidRDefault="00385F0B">
      <w:pPr>
        <w:rPr>
          <w:ins w:id="231" w:author="Jennifer Appleby" w:date="2023-02-14T04:51:00Z"/>
          <w:b/>
        </w:rPr>
      </w:pPr>
    </w:p>
    <w:p w:rsidR="00385F0B" w:rsidRDefault="0045227F">
      <w:pPr>
        <w:rPr>
          <w:ins w:id="232" w:author="Jennifer Appleby" w:date="2023-02-14T04:51:00Z"/>
          <w:del w:id="233" w:author="Jennifer Appleby" w:date="2023-02-14T04:51:00Z"/>
          <w:b/>
        </w:rPr>
      </w:pPr>
      <w:ins w:id="234" w:author="Jennifer Appleby" w:date="2023-02-14T04:51:00Z">
        <w:del w:id="235" w:author="Jennifer Appleby" w:date="2023-02-14T04:51:00Z">
          <w:r>
            <w:rPr>
              <w:b/>
            </w:rPr>
            <w:delText xml:space="preserve">This topic contains the following </w:delText>
          </w:r>
          <w:r>
            <w:delText>information</w:delText>
          </w:r>
          <w:r>
            <w:rPr>
              <w:b/>
            </w:rPr>
            <w:delText>:</w:delText>
          </w:r>
        </w:del>
      </w:ins>
    </w:p>
    <w:p w:rsidR="00385F0B" w:rsidRDefault="0045227F">
      <w:pPr>
        <w:numPr>
          <w:ilvl w:val="0"/>
          <w:numId w:val="52"/>
        </w:numPr>
        <w:spacing w:after="0"/>
        <w:rPr>
          <w:ins w:id="236" w:author="Jennifer Appleby" w:date="2023-02-14T04:51:00Z"/>
          <w:del w:id="237" w:author="Jennifer Appleby" w:date="2023-02-14T04:51:00Z"/>
        </w:rPr>
      </w:pPr>
      <w:ins w:id="238" w:author="Jennifer Appleby" w:date="2023-02-14T04:51:00Z">
        <w:del w:id="239" w:author="Jennifer Appleby" w:date="2023-02-14T04:51:00Z">
          <w:r>
            <w:delText xml:space="preserve">The </w:delText>
          </w:r>
          <w:r>
            <w:fldChar w:fldCharType="begin"/>
          </w:r>
          <w:r>
            <w:delInstrText>HYPERLINK \l "jncszmi707co"</w:delInstrText>
          </w:r>
          <w:r>
            <w:fldChar w:fldCharType="separate"/>
          </w:r>
          <w:r>
            <w:rPr>
              <w:color w:val="1155CC"/>
              <w:u w:val="single"/>
            </w:rPr>
            <w:delText>Actions menu</w:delText>
          </w:r>
          <w:r>
            <w:fldChar w:fldCharType="end"/>
          </w:r>
          <w:r>
            <w:delText xml:space="preserve"> lists the first level entries displayed in the Actions drop-down list.</w:delText>
          </w:r>
        </w:del>
      </w:ins>
    </w:p>
    <w:p w:rsidR="00385F0B" w:rsidRPr="00C96916" w:rsidRDefault="0045227F" w:rsidP="00B35771">
      <w:pPr>
        <w:numPr>
          <w:ilvl w:val="0"/>
          <w:numId w:val="52"/>
        </w:numPr>
        <w:rPr>
          <w:del w:id="240" w:author="Jennifer Appleby" w:date="2023-02-14T04:51:00Z"/>
        </w:rPr>
      </w:pPr>
      <w:ins w:id="241" w:author="Jennifer Appleby" w:date="2023-02-14T04:51:00Z">
        <w:del w:id="242" w:author="Jennifer Appleby" w:date="2023-02-14T04:51:00Z">
          <w:r>
            <w:delText xml:space="preserve">The </w:delText>
          </w:r>
          <w:r>
            <w:fldChar w:fldCharType="begin"/>
          </w:r>
          <w:r>
            <w:delInstrText>HYPERLINK \l "gdo10ijp77qp"</w:delInstrText>
          </w:r>
          <w:r>
            <w:fldChar w:fldCharType="separate"/>
          </w:r>
          <w:r>
            <w:rPr>
              <w:color w:val="1155CC"/>
              <w:u w:val="single"/>
            </w:rPr>
            <w:delText>Actions sub-menu options</w:delText>
          </w:r>
          <w:r>
            <w:fldChar w:fldCharType="end"/>
          </w:r>
          <w:r>
            <w:delText xml:space="preserve"> list additional entries that are available </w:delText>
          </w:r>
        </w:del>
      </w:ins>
      <w:del w:id="243" w:author="Jennifer Appleby" w:date="2023-02-14T04:51:00Z">
        <w:r>
          <w:delText>from the Actions menu.</w:delText>
        </w:r>
      </w:del>
    </w:p>
    <w:p w:rsidR="00385F0B" w:rsidRDefault="0045227F">
      <w:pPr>
        <w:pStyle w:val="Heading2"/>
        <w:shd w:val="clear" w:color="auto" w:fill="FFFFFF"/>
        <w:spacing w:after="200"/>
        <w:rPr>
          <w:ins w:id="244" w:author="Jennifer Appleby" w:date="2023-02-14T05:09:00Z"/>
        </w:rPr>
      </w:pPr>
      <w:bookmarkStart w:id="245" w:name="jncszmi707co" w:colFirst="0" w:colLast="0"/>
      <w:bookmarkStart w:id="246" w:name="_Toc174541462"/>
      <w:bookmarkEnd w:id="245"/>
      <w:r>
        <w:t>Actions menu</w:t>
      </w:r>
      <w:bookmarkEnd w:id="246"/>
    </w:p>
    <w:tbl>
      <w:tblPr>
        <w:tblStyle w:val="a7"/>
        <w:tblW w:w="9745"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3284"/>
        <w:gridCol w:w="6461"/>
      </w:tblGrid>
      <w:tr w:rsidR="00385F0B">
        <w:trPr>
          <w:trHeight w:val="405"/>
          <w:ins w:id="247" w:author="Jennifer Appleby" w:date="2023-02-14T05:09:00Z"/>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385F0B" w:rsidRDefault="0045227F">
            <w:pPr>
              <w:shd w:val="clear" w:color="auto" w:fill="FFFFFF"/>
              <w:spacing w:after="0"/>
              <w:rPr>
                <w:ins w:id="248" w:author="Jennifer Appleby" w:date="2023-02-14T05:09:00Z"/>
                <w:rPrChange w:id="249" w:author="Jennifer Appleby" w:date="2023-02-14T04:51:00Z">
                  <w:rPr>
                    <w:ins w:id="250" w:author="Jennifer Appleby" w:date="2023-02-14T05:09:00Z"/>
                    <w:b/>
                    <w:u w:val="single"/>
                  </w:rPr>
                </w:rPrChange>
              </w:rPr>
            </w:pPr>
            <w:ins w:id="251" w:author="Jennifer Appleby" w:date="2023-02-14T05:09:00Z">
              <w:r>
                <w:rPr>
                  <w:rPrChange w:id="252" w:author="Jennifer Appleby" w:date="2023-02-14T04:51:00Z">
                    <w:rPr>
                      <w:b/>
                      <w:u w:val="single"/>
                    </w:rPr>
                  </w:rPrChange>
                </w:rPr>
                <w:t>Assign selected</w:t>
              </w:r>
            </w:ins>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385F0B" w:rsidRDefault="0045227F">
            <w:pPr>
              <w:shd w:val="clear" w:color="auto" w:fill="FFFFFF"/>
              <w:spacing w:after="0"/>
              <w:rPr>
                <w:ins w:id="253" w:author="Jennifer Appleby" w:date="2023-02-14T05:09:00Z"/>
                <w:rPrChange w:id="254" w:author="Jennifer Appleby" w:date="2023-02-14T04:51:00Z">
                  <w:rPr>
                    <w:ins w:id="255" w:author="Jennifer Appleby" w:date="2023-02-14T05:09:00Z"/>
                    <w:b/>
                  </w:rPr>
                </w:rPrChange>
              </w:rPr>
            </w:pPr>
            <w:ins w:id="256" w:author="Jennifer Appleby" w:date="2023-02-14T05:09:00Z">
              <w:r>
                <w:rPr>
                  <w:rPrChange w:id="257" w:author="Jennifer Appleby" w:date="2023-02-14T04:51:00Z">
                    <w:rPr>
                      <w:b/>
                    </w:rPr>
                  </w:rPrChange>
                </w:rPr>
                <w:t xml:space="preserve">Assign selected suspense records to a user. </w:t>
              </w:r>
            </w:ins>
          </w:p>
        </w:tc>
      </w:tr>
      <w:tr w:rsidR="00385F0B">
        <w:trPr>
          <w:trHeight w:val="405"/>
          <w:ins w:id="258" w:author="Jennifer Appleby" w:date="2023-02-14T05:09:00Z"/>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385F0B" w:rsidRDefault="0045227F">
            <w:pPr>
              <w:shd w:val="clear" w:color="auto" w:fill="FFFFFF"/>
              <w:spacing w:after="0"/>
              <w:rPr>
                <w:ins w:id="259" w:author="Jennifer Appleby" w:date="2023-02-14T05:09:00Z"/>
                <w:rPrChange w:id="260" w:author="Jennifer Appleby" w:date="2023-02-14T04:51:00Z">
                  <w:rPr>
                    <w:ins w:id="261" w:author="Jennifer Appleby" w:date="2023-02-14T05:09:00Z"/>
                    <w:b/>
                    <w:u w:val="single"/>
                  </w:rPr>
                </w:rPrChange>
              </w:rPr>
            </w:pPr>
            <w:ins w:id="262" w:author="Jennifer Appleby" w:date="2023-02-14T05:09:00Z">
              <w:r>
                <w:fldChar w:fldCharType="begin"/>
              </w:r>
              <w:r>
                <w:instrText>HYPERLINK "https://community.iress.com/t5/Help-Guide-CommPay/Assign-Suspense-Records/ta-p/40573#Assign_Suspense_Records"</w:instrText>
              </w:r>
              <w:r>
                <w:fldChar w:fldCharType="separate"/>
              </w:r>
              <w:r w:rsidRPr="00B35771">
                <w:t>Assign all</w:t>
              </w:r>
              <w:r>
                <w:fldChar w:fldCharType="end"/>
              </w:r>
            </w:ins>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385F0B" w:rsidRDefault="0045227F">
            <w:pPr>
              <w:shd w:val="clear" w:color="auto" w:fill="FFFFFF"/>
              <w:spacing w:after="0"/>
              <w:rPr>
                <w:ins w:id="263" w:author="Jennifer Appleby" w:date="2023-02-14T05:09:00Z"/>
                <w:rPrChange w:id="264" w:author="Jennifer Appleby" w:date="2023-02-14T04:51:00Z">
                  <w:rPr>
                    <w:ins w:id="265" w:author="Jennifer Appleby" w:date="2023-02-14T05:09:00Z"/>
                    <w:b/>
                  </w:rPr>
                </w:rPrChange>
              </w:rPr>
            </w:pPr>
            <w:ins w:id="266" w:author="Jennifer Appleby" w:date="2023-02-14T05:09:00Z">
              <w:r>
                <w:rPr>
                  <w:rPrChange w:id="267" w:author="Jennifer Appleby" w:date="2023-02-14T04:51:00Z">
                    <w:rPr>
                      <w:b/>
                    </w:rPr>
                  </w:rPrChange>
                </w:rPr>
                <w:t xml:space="preserve">Assign all displayed suspense records to a user. </w:t>
              </w:r>
            </w:ins>
          </w:p>
        </w:tc>
      </w:tr>
      <w:tr w:rsidR="00385F0B">
        <w:trPr>
          <w:trHeight w:val="405"/>
          <w:ins w:id="268" w:author="Jennifer Appleby" w:date="2023-02-14T05:09:00Z"/>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385F0B" w:rsidRDefault="0045227F">
            <w:pPr>
              <w:shd w:val="clear" w:color="auto" w:fill="FFFFFF"/>
              <w:spacing w:after="0"/>
              <w:rPr>
                <w:ins w:id="269" w:author="Jennifer Appleby" w:date="2023-02-14T05:09:00Z"/>
                <w:rPrChange w:id="270" w:author="Jennifer Appleby" w:date="2023-02-14T04:51:00Z">
                  <w:rPr>
                    <w:ins w:id="271" w:author="Jennifer Appleby" w:date="2023-02-14T05:09:00Z"/>
                    <w:b/>
                    <w:u w:val="single"/>
                  </w:rPr>
                </w:rPrChange>
              </w:rPr>
            </w:pPr>
            <w:ins w:id="272" w:author="Jennifer Appleby" w:date="2023-02-14T05:09:00Z">
              <w:r>
                <w:fldChar w:fldCharType="begin"/>
              </w:r>
              <w:r>
                <w:instrText>HYPERLINK "https://community.iress.com/t5/Help-Guide-CommPay/Assign-Suspense-Records/ta-p/40573#Unassign_Suspense_Records"</w:instrText>
              </w:r>
              <w:r>
                <w:fldChar w:fldCharType="separate"/>
              </w:r>
              <w:proofErr w:type="spellStart"/>
              <w:r w:rsidRPr="00B35771">
                <w:t>Unassign</w:t>
              </w:r>
              <w:proofErr w:type="spellEnd"/>
              <w:r w:rsidRPr="00B35771">
                <w:t xml:space="preserve"> selected</w:t>
              </w:r>
              <w:r>
                <w:fldChar w:fldCharType="end"/>
              </w:r>
            </w:ins>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385F0B" w:rsidRDefault="0045227F">
            <w:pPr>
              <w:shd w:val="clear" w:color="auto" w:fill="FFFFFF"/>
              <w:spacing w:after="0"/>
              <w:rPr>
                <w:ins w:id="273" w:author="Jennifer Appleby" w:date="2023-02-14T05:09:00Z"/>
                <w:rPrChange w:id="274" w:author="Jennifer Appleby" w:date="2023-02-14T04:51:00Z">
                  <w:rPr>
                    <w:ins w:id="275" w:author="Jennifer Appleby" w:date="2023-02-14T05:09:00Z"/>
                    <w:b/>
                  </w:rPr>
                </w:rPrChange>
              </w:rPr>
            </w:pPr>
            <w:proofErr w:type="spellStart"/>
            <w:ins w:id="276" w:author="Jennifer Appleby" w:date="2023-02-14T05:09:00Z">
              <w:r>
                <w:rPr>
                  <w:rPrChange w:id="277" w:author="Jennifer Appleby" w:date="2023-02-14T04:51:00Z">
                    <w:rPr>
                      <w:b/>
                    </w:rPr>
                  </w:rPrChange>
                </w:rPr>
                <w:t>Unassign</w:t>
              </w:r>
              <w:proofErr w:type="spellEnd"/>
              <w:r>
                <w:rPr>
                  <w:rPrChange w:id="278" w:author="Jennifer Appleby" w:date="2023-02-14T04:51:00Z">
                    <w:rPr>
                      <w:b/>
                    </w:rPr>
                  </w:rPrChange>
                </w:rPr>
                <w:t xml:space="preserve"> selected suspense records. </w:t>
              </w:r>
            </w:ins>
          </w:p>
        </w:tc>
      </w:tr>
      <w:tr w:rsidR="00385F0B">
        <w:trPr>
          <w:trHeight w:val="405"/>
          <w:ins w:id="279" w:author="Jennifer Appleby" w:date="2023-02-14T05:09:00Z"/>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B35771" w:rsidRDefault="0045227F">
            <w:pPr>
              <w:shd w:val="clear" w:color="auto" w:fill="FFFFFF"/>
              <w:spacing w:after="0"/>
              <w:rPr>
                <w:ins w:id="280" w:author="Jennifer Appleby" w:date="2023-02-14T05:09:00Z"/>
              </w:rPr>
            </w:pPr>
            <w:ins w:id="281" w:author="Jennifer Appleby" w:date="2023-02-14T05:09:00Z">
              <w:r>
                <w:fldChar w:fldCharType="begin"/>
              </w:r>
              <w:r>
                <w:instrText>HYPERLINK "https://community.iress.com/t5/Help-Guide-CommPay/Assign-Suspense-Records/ta-p/40573#Unassign_Suspense_Records"</w:instrText>
              </w:r>
              <w:r>
                <w:fldChar w:fldCharType="separate"/>
              </w:r>
              <w:proofErr w:type="spellStart"/>
              <w:r w:rsidRPr="00B35771">
                <w:t>Unassign</w:t>
              </w:r>
              <w:proofErr w:type="spellEnd"/>
              <w:r w:rsidRPr="00B35771">
                <w:t xml:space="preserve"> all</w:t>
              </w:r>
              <w:r>
                <w:fldChar w:fldCharType="end"/>
              </w:r>
            </w:ins>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B35771" w:rsidRDefault="0045227F">
            <w:pPr>
              <w:shd w:val="clear" w:color="auto" w:fill="FFFFFF"/>
              <w:spacing w:after="0"/>
              <w:rPr>
                <w:ins w:id="282" w:author="Jennifer Appleby" w:date="2023-02-14T05:09:00Z"/>
              </w:rPr>
            </w:pPr>
            <w:proofErr w:type="spellStart"/>
            <w:ins w:id="283" w:author="Jennifer Appleby" w:date="2023-02-14T05:09:00Z">
              <w:r w:rsidRPr="00B35771">
                <w:t>Unassign</w:t>
              </w:r>
              <w:proofErr w:type="spellEnd"/>
              <w:r w:rsidRPr="00B35771">
                <w:t xml:space="preserve"> all displayed suspense records. </w:t>
              </w:r>
            </w:ins>
          </w:p>
        </w:tc>
      </w:tr>
    </w:tbl>
    <w:p w:rsidR="00385F0B" w:rsidRDefault="0045227F">
      <w:pPr>
        <w:pStyle w:val="Heading2"/>
        <w:shd w:val="clear" w:color="auto" w:fill="FFFFFF"/>
        <w:spacing w:after="200"/>
        <w:rPr>
          <w:ins w:id="284" w:author="Jennifer Appleby" w:date="2023-02-14T05:09:00Z"/>
        </w:rPr>
      </w:pPr>
      <w:bookmarkStart w:id="285" w:name="gdo10ijp77qp" w:colFirst="0" w:colLast="0"/>
      <w:bookmarkStart w:id="286" w:name="_vkw7wxe02r99" w:colFirst="0" w:colLast="0"/>
      <w:bookmarkStart w:id="287" w:name="_Toc174484443"/>
      <w:bookmarkStart w:id="288" w:name="_Toc174485488"/>
      <w:bookmarkStart w:id="289" w:name="_Toc174486009"/>
      <w:bookmarkStart w:id="290" w:name="_Toc174540983"/>
      <w:bookmarkStart w:id="291" w:name="_Toc174541097"/>
      <w:bookmarkStart w:id="292" w:name="_Toc174541207"/>
      <w:bookmarkStart w:id="293" w:name="_Toc174541402"/>
      <w:bookmarkStart w:id="294" w:name="_Toc174541463"/>
      <w:bookmarkEnd w:id="285"/>
      <w:bookmarkEnd w:id="286"/>
      <w:ins w:id="295" w:author="Jennifer Appleby" w:date="2023-02-14T05:09:00Z">
        <w:del w:id="296" w:author="Jennifer Appleby" w:date="2023-02-14T05:09:00Z">
          <w:r>
            <w:delText xml:space="preserve">Actions sub-menu </w:delText>
          </w:r>
          <w:commentRangeStart w:id="297"/>
          <w:r>
            <w:delText>options</w:delText>
          </w:r>
        </w:del>
        <w:commentRangeEnd w:id="297"/>
        <w:r>
          <w:commentReference w:id="297"/>
        </w:r>
        <w:bookmarkEnd w:id="287"/>
        <w:bookmarkEnd w:id="288"/>
        <w:bookmarkEnd w:id="289"/>
        <w:bookmarkEnd w:id="290"/>
        <w:bookmarkEnd w:id="291"/>
        <w:bookmarkEnd w:id="292"/>
        <w:bookmarkEnd w:id="293"/>
        <w:bookmarkEnd w:id="294"/>
      </w:ins>
    </w:p>
    <w:p w:rsidR="00385F0B" w:rsidRDefault="0045227F">
      <w:pPr>
        <w:pStyle w:val="Heading3"/>
        <w:keepNext w:val="0"/>
        <w:keepLines w:val="0"/>
        <w:shd w:val="clear" w:color="auto" w:fill="FFFFFF"/>
        <w:spacing w:before="480" w:after="200" w:line="240" w:lineRule="auto"/>
        <w:rPr>
          <w:sz w:val="24"/>
          <w:szCs w:val="24"/>
        </w:rPr>
      </w:pPr>
      <w:bookmarkStart w:id="298" w:name="_Toc174541464"/>
      <w:ins w:id="299" w:author="Jennifer Appleby" w:date="2023-02-14T05:09:00Z">
        <w:r>
          <w:t>*</w:t>
        </w:r>
      </w:ins>
      <w:commentRangeStart w:id="300"/>
      <w:r>
        <w:rPr>
          <w:sz w:val="24"/>
          <w:szCs w:val="24"/>
        </w:rPr>
        <w:t>Edit</w:t>
      </w:r>
      <w:commentRangeEnd w:id="300"/>
      <w:r>
        <w:commentReference w:id="300"/>
      </w:r>
      <w:bookmarkEnd w:id="298"/>
    </w:p>
    <w:tbl>
      <w:tblPr>
        <w:tblStyle w:val="a8"/>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Pr="00035F8E" w:rsidRDefault="0045227F">
            <w:pPr>
              <w:spacing w:before="200" w:after="160" w:line="240" w:lineRule="auto"/>
              <w:ind w:left="160" w:right="160"/>
            </w:pPr>
            <w:commentRangeStart w:id="301"/>
            <w:r w:rsidRPr="00035F8E">
              <w:rPr>
                <w:color w:val="008000"/>
              </w:rPr>
              <w:lastRenderedPageBreak/>
              <w:t>Single Record</w:t>
            </w:r>
          </w:p>
        </w:tc>
        <w:commentRangeEnd w:id="301"/>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commentReference w:id="301"/>
            </w:r>
            <w:r>
              <w:t>Modify a selected suspense record.</w:t>
            </w:r>
            <w:ins w:id="302" w:author="Jennifer Appleby" w:date="2023-02-20T02:47:00Z">
              <w:r>
                <w:t xml:space="preserve"> </w:t>
              </w:r>
            </w:ins>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Pr="00035F8E" w:rsidRDefault="0045227F">
            <w:pPr>
              <w:spacing w:before="200" w:after="160" w:line="240" w:lineRule="auto"/>
              <w:ind w:left="160" w:right="160"/>
            </w:pPr>
            <w:commentRangeStart w:id="303"/>
            <w:r w:rsidRPr="00035F8E">
              <w:rPr>
                <w:color w:val="008000"/>
              </w:rPr>
              <w:t>Update selected Records</w:t>
            </w:r>
          </w:p>
        </w:tc>
        <w:commentRangeEnd w:id="303"/>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commentReference w:id="303"/>
            </w:r>
            <w:r>
              <w:t>Modify multiple selected suspense records.</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Pr="00035F8E" w:rsidRDefault="0045227F">
            <w:pPr>
              <w:spacing w:before="200" w:after="160" w:line="240" w:lineRule="auto"/>
              <w:ind w:left="160" w:right="160"/>
            </w:pPr>
            <w:commentRangeStart w:id="304"/>
            <w:r w:rsidRPr="00035F8E">
              <w:rPr>
                <w:color w:val="008000"/>
              </w:rPr>
              <w:t>Update all Records</w:t>
            </w:r>
          </w:p>
        </w:tc>
        <w:commentRangeEnd w:id="304"/>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commentReference w:id="304"/>
            </w:r>
            <w:r>
              <w:t>Modify all suspense records in the grid.</w:t>
            </w:r>
            <w:ins w:id="305" w:author="Jennifer Appleby" w:date="2023-02-20T02:47:00Z">
              <w:r>
                <w:t xml:space="preserve"> </w:t>
              </w:r>
            </w:ins>
          </w:p>
        </w:tc>
      </w:tr>
    </w:tbl>
    <w:p w:rsidR="00385F0B" w:rsidRDefault="0045227F">
      <w:pPr>
        <w:pStyle w:val="Heading3"/>
        <w:keepNext w:val="0"/>
        <w:keepLines w:val="0"/>
        <w:shd w:val="clear" w:color="auto" w:fill="FFFFFF"/>
        <w:spacing w:before="480" w:after="200" w:line="240" w:lineRule="auto"/>
        <w:rPr>
          <w:sz w:val="24"/>
          <w:szCs w:val="24"/>
        </w:rPr>
      </w:pPr>
      <w:bookmarkStart w:id="306" w:name="_Toc174541465"/>
      <w:ins w:id="307" w:author="Jennifer Appleby" w:date="2023-07-18T04:44:00Z">
        <w:r>
          <w:rPr>
            <w:b w:val="0"/>
            <w:sz w:val="20"/>
            <w:szCs w:val="20"/>
          </w:rPr>
          <w:t>*</w:t>
        </w:r>
      </w:ins>
      <w:r>
        <w:rPr>
          <w:sz w:val="24"/>
          <w:szCs w:val="24"/>
        </w:rPr>
        <w:t>Matching Options</w:t>
      </w:r>
      <w:bookmarkEnd w:id="306"/>
    </w:p>
    <w:tbl>
      <w:tblPr>
        <w:tblStyle w:val="a9"/>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Match Suspense Record</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 xml:space="preserve">Match a single </w:t>
            </w:r>
            <w:ins w:id="308" w:author="Jennifer Appleby" w:date="2023-02-22T02:58:00Z">
              <w:r>
                <w:t xml:space="preserve">selected </w:t>
              </w:r>
            </w:ins>
            <w:r>
              <w:t>suspense record.</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Match All For Statement</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Match all records in suspense for a statement.</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Match All for Multi Statements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Match all records in suspense for multiple statements.</w:t>
            </w:r>
          </w:p>
        </w:tc>
      </w:tr>
      <w:tr w:rsidR="00385F0B">
        <w:trPr>
          <w:trHeight w:val="300"/>
          <w:ins w:id="309" w:author="Jennifer Appleby" w:date="2023-02-20T04:12:00Z"/>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310" w:author="Jennifer Appleby" w:date="2023-02-20T04:12:00Z"/>
              </w:rPr>
            </w:pPr>
            <w:ins w:id="311" w:author="Jennifer Appleby" w:date="2023-02-20T04:12:00Z">
              <w:r>
                <w:t>Match All Filtered</w:t>
              </w:r>
            </w:ins>
          </w:p>
        </w:tc>
      </w:tr>
      <w:tr w:rsidR="00385F0B">
        <w:trPr>
          <w:trHeight w:val="300"/>
          <w:ins w:id="312" w:author="Jennifer Appleby" w:date="2023-02-20T04:1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43"/>
              <w:rPr>
                <w:ins w:id="313" w:author="Jennifer Appleby" w:date="2023-02-20T04:12:00Z"/>
              </w:rPr>
            </w:pPr>
            <w:ins w:id="314" w:author="Jennifer Appleby" w:date="2023-02-20T04:12:00Z">
              <w:r>
                <w:t>Match selected records</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315" w:author="Jennifer Appleby" w:date="2023-02-20T04:12:00Z"/>
              </w:rPr>
            </w:pPr>
            <w:ins w:id="316" w:author="Jennifer Appleby" w:date="2023-02-20T04:12:00Z">
              <w:r>
                <w:t>Match selected filtered records in the suspense records grid.</w:t>
              </w:r>
            </w:ins>
          </w:p>
        </w:tc>
      </w:tr>
      <w:tr w:rsidR="00385F0B">
        <w:trPr>
          <w:trHeight w:val="300"/>
          <w:ins w:id="317" w:author="Jennifer Appleby" w:date="2023-02-20T04:1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ins w:id="318" w:author="Jennifer Appleby" w:date="2023-02-20T04:12:00Z"/>
              </w:rPr>
            </w:pPr>
            <w:ins w:id="319" w:author="Jennifer Appleby" w:date="2023-02-20T04:12:00Z">
              <w:r>
                <w:t>Match all records</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320" w:author="Jennifer Appleby" w:date="2023-02-20T04:12:00Z"/>
              </w:rPr>
            </w:pPr>
            <w:ins w:id="321" w:author="Jennifer Appleby" w:date="2023-02-20T04:12:00Z">
              <w:r>
                <w:t>Match all filtered records in the suspense records grid.</w:t>
              </w:r>
            </w:ins>
          </w:p>
        </w:tc>
      </w:tr>
    </w:tbl>
    <w:p w:rsidR="00385F0B" w:rsidRPr="00385F0B" w:rsidRDefault="0045227F">
      <w:pPr>
        <w:pStyle w:val="Heading3"/>
        <w:keepNext w:val="0"/>
        <w:keepLines w:val="0"/>
        <w:shd w:val="clear" w:color="auto" w:fill="FFFFFF"/>
        <w:spacing w:before="480" w:after="200" w:line="240" w:lineRule="auto"/>
        <w:rPr>
          <w:rPrChange w:id="322" w:author="Jennifer Appleby" w:date="2023-02-20T02:59:00Z">
            <w:rPr>
              <w:sz w:val="24"/>
              <w:szCs w:val="24"/>
            </w:rPr>
          </w:rPrChange>
        </w:rPr>
      </w:pPr>
      <w:bookmarkStart w:id="323" w:name="_Toc174541466"/>
      <w:ins w:id="324" w:author="Jennifer Appleby" w:date="2023-07-18T04:44:00Z">
        <w:r>
          <w:rPr>
            <w:b w:val="0"/>
            <w:sz w:val="20"/>
            <w:szCs w:val="20"/>
          </w:rPr>
          <w:t>*</w:t>
        </w:r>
      </w:ins>
      <w:r>
        <w:rPr>
          <w:sz w:val="24"/>
          <w:szCs w:val="24"/>
        </w:rPr>
        <w:t>Auto Create Options</w:t>
      </w:r>
      <w:bookmarkEnd w:id="323"/>
    </w:p>
    <w:tbl>
      <w:tblPr>
        <w:tblStyle w:val="aa"/>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Create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Policy or Client Fee from a suspense record.</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Create Multiple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Policies or Client Fees from all or filtered suspense records.</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Undo Auto Create Policies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Undo the auto-creation of policies from Suspense.</w:t>
            </w:r>
          </w:p>
        </w:tc>
      </w:tr>
      <w:tr w:rsidR="00385F0B">
        <w:trPr>
          <w:trHeight w:val="54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Create Policy/Client Fee on existing Client's Adviser</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Create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Policy or Client Fee on an existing client's account from a suspense record.</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Create Multiple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Policies or Client Fees on existing client's account from all or filtered suspense records.</w:t>
            </w:r>
          </w:p>
        </w:tc>
      </w:tr>
      <w:tr w:rsidR="00385F0B">
        <w:trPr>
          <w:trHeight w:val="51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Pr="00035F8E" w:rsidRDefault="0045227F">
            <w:pPr>
              <w:spacing w:before="200" w:after="160" w:line="240" w:lineRule="auto"/>
              <w:ind w:left="880" w:right="160"/>
            </w:pPr>
            <w:r w:rsidRPr="00035F8E">
              <w:rPr>
                <w:color w:val="008000"/>
              </w:rPr>
              <w:lastRenderedPageBreak/>
              <w:t>Override Matched Account</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360" w:line="240" w:lineRule="auto"/>
              <w:ind w:left="160" w:right="160"/>
            </w:pPr>
            <w:del w:id="325" w:author="Jennifer Appleby" w:date="2023-02-17T06:43:00Z">
              <w:r>
                <w:delText xml:space="preserve">Create a Policy or Client Fee </w:delText>
              </w:r>
            </w:del>
            <w:ins w:id="326" w:author="Jennifer Appleby" w:date="2023-02-17T06:43:00Z">
              <w:del w:id="327" w:author="Jennifer Appleby" w:date="2023-02-17T06:43:00Z">
                <w:r>
                  <w:delText>on an existing</w:delText>
                </w:r>
              </w:del>
            </w:ins>
            <w:del w:id="328" w:author="Jennifer Appleby" w:date="2023-02-17T06:43:00Z">
              <w:r>
                <w:delText>on existing client's adviser, overriding the account linked to the statement record.</w:delText>
              </w:r>
            </w:del>
          </w:p>
        </w:tc>
      </w:tr>
      <w:tr w:rsidR="00385F0B">
        <w:trPr>
          <w:trHeight w:val="300"/>
          <w:ins w:id="329" w:author="Jennifer Appleby" w:date="2023-02-22T03:0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rPr>
                <w:ins w:id="330" w:author="Jennifer Appleby" w:date="2023-02-22T03:02:00Z"/>
              </w:rPr>
            </w:pPr>
            <w:ins w:id="331" w:author="Jennifer Appleby" w:date="2023-02-22T03:02:00Z">
              <w:r>
                <w:t>Create Policy/Client Fee</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360" w:line="240" w:lineRule="auto"/>
              <w:ind w:left="160" w:right="160"/>
              <w:rPr>
                <w:ins w:id="332" w:author="Jennifer Appleby" w:date="2023-02-22T03:02:00Z"/>
              </w:rPr>
            </w:pPr>
            <w:ins w:id="333" w:author="Jennifer Appleby" w:date="2023-02-22T03:02:00Z">
              <w:r>
                <w:t>Create a Policy or Client Fee on an existing client's adviser, overriding the account linked to the statement record.</w:t>
              </w:r>
            </w:ins>
          </w:p>
        </w:tc>
      </w:tr>
      <w:tr w:rsidR="00385F0B">
        <w:trPr>
          <w:trHeight w:val="300"/>
          <w:ins w:id="334" w:author="Jennifer Appleby" w:date="2023-02-22T03:0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rPr>
                <w:ins w:id="335" w:author="Jennifer Appleby" w:date="2023-02-22T03:02:00Z"/>
              </w:rPr>
            </w:pPr>
            <w:ins w:id="336" w:author="Jennifer Appleby" w:date="2023-02-22T03:02:00Z">
              <w:r>
                <w:t>Create Multiple Policy/Client Fee</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360" w:line="240" w:lineRule="auto"/>
              <w:ind w:left="160" w:right="160"/>
              <w:rPr>
                <w:ins w:id="337" w:author="Jennifer Appleby" w:date="2023-02-22T03:02:00Z"/>
              </w:rPr>
            </w:pPr>
            <w:ins w:id="338" w:author="Jennifer Appleby" w:date="2023-02-22T03:02:00Z">
              <w:r>
                <w:t>Create Policies or Client Fees on an existing client's adviser from all or filtered suspense records, overriding the account linked to the statement record.</w:t>
              </w:r>
            </w:ins>
          </w:p>
        </w:tc>
      </w:tr>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del w:id="339" w:author="Jennifer Appleby" w:date="2023-02-14T07:16:00Z">
              <w:r>
                <w:rPr>
                  <w:b/>
                </w:rPr>
                <w:delText>Create Policy/Client Fee on linked Policy details</w:delText>
              </w:r>
            </w:del>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del w:id="340" w:author="Jennifer Appleby" w:date="2023-02-22T03:04:00Z">
              <w:r>
                <w:delText>Create Policy/Client Fee</w:delText>
              </w:r>
            </w:del>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del w:id="341" w:author="Jennifer Appleby" w:date="2023-02-22T03:04:00Z">
              <w:r>
                <w:delText>Create a Policy or Client Fee from a suspense record using criteria from existing linked policy record (including Optional Links), but using the product from the statement record.</w:delText>
              </w:r>
            </w:del>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del w:id="342" w:author="Jennifer Appleby" w:date="2023-02-22T03:04:00Z">
              <w:r>
                <w:delText>Create Multiple Policy/Client Fee</w:delText>
              </w:r>
            </w:del>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del w:id="343" w:author="Jennifer Appleby" w:date="2023-02-22T03:04:00Z">
              <w:r>
                <w:delText>Create Policies or Client Fees from all or filtered suspense records using criteria from existing linked policy records (including Optional Links), but using the product from the statement records.</w:delText>
              </w:r>
            </w:del>
          </w:p>
        </w:tc>
      </w:tr>
    </w:tbl>
    <w:p w:rsidR="00385F0B" w:rsidRDefault="0045227F">
      <w:pPr>
        <w:pStyle w:val="Heading3"/>
        <w:keepNext w:val="0"/>
        <w:keepLines w:val="0"/>
        <w:shd w:val="clear" w:color="auto" w:fill="FFFFFF"/>
        <w:spacing w:before="480" w:after="200" w:line="240" w:lineRule="auto"/>
        <w:rPr>
          <w:sz w:val="24"/>
          <w:szCs w:val="24"/>
        </w:rPr>
      </w:pPr>
      <w:bookmarkStart w:id="344" w:name="_Toc174541467"/>
      <w:ins w:id="345" w:author="Jennifer Appleby" w:date="2023-07-18T04:45:00Z">
        <w:r>
          <w:rPr>
            <w:b w:val="0"/>
            <w:sz w:val="20"/>
            <w:szCs w:val="20"/>
          </w:rPr>
          <w:t>*</w:t>
        </w:r>
      </w:ins>
      <w:r>
        <w:rPr>
          <w:sz w:val="24"/>
          <w:szCs w:val="24"/>
        </w:rPr>
        <w:t>Auto-create Estimate</w:t>
      </w:r>
      <w:bookmarkEnd w:id="344"/>
    </w:p>
    <w:tbl>
      <w:tblPr>
        <w:tblStyle w:val="ab"/>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Update selected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ins w:id="346" w:author="Jennifer Appleby" w:date="2023-07-18T04:32:00Z">
              <w:r>
                <w:t>For the selected suspense records with a status of 'Auto-create Estimate Prohibited', override and continue the matching process.</w:t>
              </w:r>
            </w:ins>
            <w:del w:id="347" w:author="Jennifer Appleby" w:date="2023-07-18T04:32:00Z">
              <w:r>
                <w:delText xml:space="preserve">Override selected suspense records with a status of </w:delText>
              </w:r>
            </w:del>
            <w:ins w:id="348" w:author="Jennifer Appleby" w:date="2023-02-16T02:19:00Z">
              <w:del w:id="349" w:author="Jennifer Appleby" w:date="2023-07-18T04:32:00Z">
                <w:r>
                  <w:delText>'</w:delText>
                </w:r>
              </w:del>
            </w:ins>
            <w:del w:id="350" w:author="Jennifer Appleby" w:date="2023-07-18T04:32:00Z">
              <w:r>
                <w:delText>“Auto-create Estimate Prohibited</w:delText>
              </w:r>
            </w:del>
            <w:ins w:id="351" w:author="Jennifer Appleby" w:date="2023-02-16T02:19:00Z">
              <w:del w:id="352" w:author="Jennifer Appleby" w:date="2023-07-18T04:32:00Z">
                <w:r>
                  <w:delText>'</w:delText>
                </w:r>
              </w:del>
            </w:ins>
            <w:del w:id="353" w:author="Jennifer Appleby" w:date="2023-07-18T04:32:00Z">
              <w:r>
                <w:delText>” and continue the matching process.</w:delText>
              </w:r>
            </w:del>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Update all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ins w:id="354" w:author="Jennifer Appleby" w:date="2023-07-18T04:36:00Z">
              <w:r>
                <w:t>For all suspense records with a status of ‘Auto-create Estimate Prohibited', override and continue the matching process.</w:t>
              </w:r>
            </w:ins>
            <w:del w:id="355" w:author="Jennifer Appleby" w:date="2023-07-18T04:36:00Z">
              <w:r>
                <w:delText xml:space="preserve">Override all suspense records with a status of </w:delText>
              </w:r>
            </w:del>
            <w:ins w:id="356" w:author="Jennifer Appleby" w:date="2023-02-16T02:19:00Z">
              <w:del w:id="357" w:author="Jennifer Appleby" w:date="2023-07-18T04:36:00Z">
                <w:r>
                  <w:delText>'</w:delText>
                </w:r>
              </w:del>
            </w:ins>
            <w:del w:id="358" w:author="Jennifer Appleby" w:date="2023-07-18T04:36:00Z">
              <w:r>
                <w:delText>“Auto-create Estimate Prohibited</w:delText>
              </w:r>
            </w:del>
            <w:ins w:id="359" w:author="Jennifer Appleby" w:date="2023-02-16T02:19:00Z">
              <w:del w:id="360" w:author="Jennifer Appleby" w:date="2023-07-18T04:36:00Z">
                <w:r>
                  <w:delText>'</w:delText>
                </w:r>
              </w:del>
            </w:ins>
            <w:del w:id="361" w:author="Jennifer Appleby" w:date="2023-07-18T04:36:00Z">
              <w:r>
                <w:delText>” and continue the matching process.</w:delText>
              </w:r>
            </w:del>
          </w:p>
        </w:tc>
      </w:tr>
    </w:tbl>
    <w:p w:rsidR="00385F0B" w:rsidRDefault="0045227F">
      <w:pPr>
        <w:pStyle w:val="Heading3"/>
        <w:keepNext w:val="0"/>
        <w:keepLines w:val="0"/>
        <w:shd w:val="clear" w:color="auto" w:fill="FFFFFF"/>
        <w:spacing w:before="480" w:after="200" w:line="240" w:lineRule="auto"/>
        <w:rPr>
          <w:sz w:val="24"/>
          <w:szCs w:val="24"/>
        </w:rPr>
      </w:pPr>
      <w:bookmarkStart w:id="362" w:name="_Toc174541468"/>
      <w:ins w:id="363" w:author="Jennifer Appleby" w:date="2023-07-18T04:45:00Z">
        <w:r>
          <w:rPr>
            <w:b w:val="0"/>
            <w:sz w:val="20"/>
            <w:szCs w:val="20"/>
          </w:rPr>
          <w:t>*</w:t>
        </w:r>
      </w:ins>
      <w:r>
        <w:rPr>
          <w:sz w:val="24"/>
          <w:szCs w:val="24"/>
        </w:rPr>
        <w:t>Net Revenue/Clawback Amount Exceeded</w:t>
      </w:r>
      <w:bookmarkEnd w:id="362"/>
    </w:p>
    <w:tbl>
      <w:tblPr>
        <w:tblStyle w:val="ac"/>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Update selected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ins w:id="364" w:author="Jennifer Appleby" w:date="2023-07-18T04:32:00Z">
              <w:r>
                <w:t>For selected suspense records with a status of '’Net Revenue/Clawback Amount Exceeded', release the rule and continue the matching process.</w:t>
              </w:r>
            </w:ins>
            <w:del w:id="365" w:author="Jennifer Appleby" w:date="2023-07-18T04:32:00Z">
              <w:r>
                <w:delText xml:space="preserve">Release the rule and continue the matching process for selected suspense records with a status of </w:delText>
              </w:r>
            </w:del>
            <w:ins w:id="366" w:author="Jennifer Appleby" w:date="2023-02-16T02:19:00Z">
              <w:del w:id="367" w:author="Jennifer Appleby" w:date="2023-07-18T04:32:00Z">
                <w:r>
                  <w:delText>'</w:delText>
                </w:r>
              </w:del>
            </w:ins>
            <w:del w:id="368" w:author="Jennifer Appleby" w:date="2023-07-18T04:32:00Z">
              <w:r>
                <w:delText>“Net Revenue/Clawback Amount Exceeded</w:delText>
              </w:r>
            </w:del>
            <w:ins w:id="369" w:author="Jennifer Appleby" w:date="2023-02-16T02:19:00Z">
              <w:del w:id="370" w:author="Jennifer Appleby" w:date="2023-07-18T04:32:00Z">
                <w:r>
                  <w:delText>'</w:delText>
                </w:r>
              </w:del>
            </w:ins>
            <w:del w:id="371" w:author="Jennifer Appleby" w:date="2023-07-18T04:32:00Z">
              <w:r>
                <w:delText>”</w:delText>
              </w:r>
            </w:del>
            <w:r>
              <w:t>.</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Update all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ins w:id="372" w:author="Jennifer Appleby" w:date="2023-07-18T04:35:00Z">
              <w:r>
                <w:t xml:space="preserve">For all suspense records with a status of '’Net Revenue/Clawback Amount Exceeded', release the rule and continue the matching </w:t>
              </w:r>
              <w:r>
                <w:lastRenderedPageBreak/>
                <w:t>process.</w:t>
              </w:r>
            </w:ins>
            <w:del w:id="373" w:author="Jennifer Appleby" w:date="2023-07-18T04:35:00Z">
              <w:r>
                <w:delText xml:space="preserve">Release the rule and continue the matching process for all suspense records with a status of </w:delText>
              </w:r>
            </w:del>
            <w:ins w:id="374" w:author="Jennifer Appleby" w:date="2023-02-16T02:19:00Z">
              <w:del w:id="375" w:author="Jennifer Appleby" w:date="2023-07-18T04:35:00Z">
                <w:r>
                  <w:delText>'</w:delText>
                </w:r>
              </w:del>
            </w:ins>
            <w:del w:id="376" w:author="Jennifer Appleby" w:date="2023-07-18T04:35:00Z">
              <w:r>
                <w:delText>“Net Revenue/Clawback Amount Exceeded</w:delText>
              </w:r>
            </w:del>
            <w:ins w:id="377" w:author="Jennifer Appleby" w:date="2023-02-16T02:19:00Z">
              <w:del w:id="378" w:author="Jennifer Appleby" w:date="2023-07-18T04:35:00Z">
                <w:r>
                  <w:delText>'</w:delText>
                </w:r>
              </w:del>
            </w:ins>
            <w:del w:id="379" w:author="Jennifer Appleby" w:date="2023-07-18T04:35:00Z">
              <w:r>
                <w:delText>”.</w:delText>
              </w:r>
            </w:del>
          </w:p>
        </w:tc>
      </w:tr>
      <w:tr w:rsidR="00385F0B">
        <w:trPr>
          <w:trHeight w:val="540"/>
          <w:ins w:id="380" w:author="Jennifer Appleby" w:date="2023-02-22T03:07: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381" w:author="Jennifer Appleby" w:date="2023-02-22T03:07:00Z"/>
              </w:rPr>
            </w:pPr>
            <w:ins w:id="382" w:author="Jennifer Appleby" w:date="2023-02-22T03:07:00Z">
              <w:r>
                <w:lastRenderedPageBreak/>
                <w:t>Revenue Phasing</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383" w:author="Jennifer Appleby" w:date="2023-02-22T03:07:00Z"/>
              </w:rPr>
            </w:pPr>
            <w:ins w:id="384" w:author="Jennifer Appleby" w:date="2023-02-22T03:07:00Z">
              <w:r>
                <w:t xml:space="preserve">Set a period schedule to nominate how many </w:t>
              </w:r>
              <w:proofErr w:type="spellStart"/>
              <w:r>
                <w:t>CommPay</w:t>
              </w:r>
              <w:proofErr w:type="spellEnd"/>
              <w:r>
                <w:t xml:space="preserve"> periods revenue is scheduled and paid over.</w:t>
              </w:r>
            </w:ins>
          </w:p>
        </w:tc>
      </w:tr>
    </w:tbl>
    <w:p w:rsidR="00385F0B" w:rsidRDefault="00385F0B">
      <w:pPr>
        <w:pStyle w:val="Heading2"/>
        <w:shd w:val="clear" w:color="auto" w:fill="FFFFFF"/>
        <w:spacing w:after="200"/>
        <w:rPr>
          <w:ins w:id="385" w:author="Jennifer Appleby" w:date="2023-05-02T06:05:00Z"/>
          <w:sz w:val="20"/>
          <w:szCs w:val="20"/>
        </w:rPr>
      </w:pPr>
      <w:bookmarkStart w:id="386" w:name="_xbijfubbhd4b" w:colFirst="0" w:colLast="0"/>
      <w:bookmarkEnd w:id="386"/>
    </w:p>
    <w:tbl>
      <w:tblPr>
        <w:tblStyle w:val="ad"/>
        <w:tblW w:w="9745"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3284"/>
        <w:gridCol w:w="6461"/>
      </w:tblGrid>
      <w:tr w:rsidR="00385F0B">
        <w:trPr>
          <w:trHeight w:val="405"/>
          <w:ins w:id="387" w:author="Jennifer Appleby" w:date="2023-05-02T06:05:00Z"/>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B35771">
            <w:pPr>
              <w:shd w:val="clear" w:color="auto" w:fill="FFFFFF"/>
              <w:spacing w:after="0"/>
              <w:rPr>
                <w:ins w:id="388" w:author="Jennifer Appleby" w:date="2023-05-02T06:05:00Z"/>
              </w:rPr>
            </w:pPr>
            <w:ins w:id="389" w:author="Jennifer Appleby" w:date="2023-05-02T06:05:00Z">
              <w:r>
                <w:t>*View Policy/Client Fee (Policy/Invoice No.)</w:t>
              </w:r>
            </w:ins>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B35771">
            <w:pPr>
              <w:shd w:val="clear" w:color="auto" w:fill="FFFFFF"/>
              <w:spacing w:after="0"/>
              <w:rPr>
                <w:ins w:id="390" w:author="Jennifer Appleby" w:date="2023-05-02T06:05:00Z"/>
              </w:rPr>
            </w:pPr>
            <w:ins w:id="391" w:author="Jennifer Appleby" w:date="2023-05-02T06:05:00Z">
              <w:r>
                <w:t xml:space="preserve">View the closest possible Policy or Client Fee match for a record in suspense. </w:t>
              </w:r>
              <w:r>
                <w:rPr>
                  <w:noProof/>
                </w:rPr>
                <w:drawing>
                  <wp:inline distT="114300" distB="114300" distL="114300" distR="114300" wp14:anchorId="45094F55" wp14:editId="11353ABC">
                    <wp:extent cx="104775" cy="104775"/>
                    <wp:effectExtent l="0" t="0" r="0" b="0"/>
                    <wp:docPr id="20" name="image1.gif" descr="undefined"/>
                    <wp:cNvGraphicFramePr/>
                    <a:graphic xmlns:a="http://schemas.openxmlformats.org/drawingml/2006/main">
                      <a:graphicData uri="http://schemas.openxmlformats.org/drawingml/2006/picture">
                        <pic:pic xmlns:pic="http://schemas.openxmlformats.org/drawingml/2006/picture">
                          <pic:nvPicPr>
                            <pic:cNvPr id="0" name="image1.gif" descr="undefined"/>
                            <pic:cNvPicPr preferRelativeResize="0"/>
                          </pic:nvPicPr>
                          <pic:blipFill>
                            <a:blip r:embed="rId12"/>
                            <a:srcRect/>
                            <a:stretch>
                              <a:fillRect/>
                            </a:stretch>
                          </pic:blipFill>
                          <pic:spPr>
                            <a:xfrm>
                              <a:off x="0" y="0"/>
                              <a:ext cx="104775" cy="104775"/>
                            </a:xfrm>
                            <a:prstGeom prst="rect">
                              <a:avLst/>
                            </a:prstGeom>
                            <a:ln/>
                          </pic:spPr>
                        </pic:pic>
                      </a:graphicData>
                    </a:graphic>
                  </wp:inline>
                </w:drawing>
              </w:r>
              <w:r>
                <w:t xml:space="preserve"> </w:t>
              </w:r>
              <w:commentRangeStart w:id="392"/>
              <w:r>
                <w:t>View Policies or Client Fees</w:t>
              </w:r>
              <w:commentRangeEnd w:id="392"/>
              <w:r>
                <w:commentReference w:id="392"/>
              </w:r>
            </w:ins>
          </w:p>
        </w:tc>
      </w:tr>
    </w:tbl>
    <w:p w:rsidR="00385F0B" w:rsidRDefault="00385F0B">
      <w:pPr>
        <w:pStyle w:val="Heading2"/>
        <w:shd w:val="clear" w:color="auto" w:fill="FFFFFF"/>
        <w:spacing w:after="200"/>
        <w:rPr>
          <w:ins w:id="393" w:author="Jennifer Appleby" w:date="2023-05-02T06:05:00Z"/>
          <w:sz w:val="20"/>
          <w:szCs w:val="20"/>
        </w:rPr>
      </w:pPr>
      <w:bookmarkStart w:id="394" w:name="_vygbnym47cbi" w:colFirst="0" w:colLast="0"/>
      <w:bookmarkEnd w:id="394"/>
    </w:p>
    <w:p w:rsidR="00385F0B" w:rsidRDefault="00B35771">
      <w:pPr>
        <w:pStyle w:val="Heading3"/>
        <w:keepNext w:val="0"/>
        <w:keepLines w:val="0"/>
        <w:shd w:val="clear" w:color="auto" w:fill="FFFFFF"/>
        <w:spacing w:before="480" w:after="200" w:line="240" w:lineRule="auto"/>
        <w:rPr>
          <w:sz w:val="24"/>
          <w:szCs w:val="24"/>
        </w:rPr>
      </w:pPr>
      <w:bookmarkStart w:id="395" w:name="_Toc174541469"/>
      <w:r>
        <w:rPr>
          <w:sz w:val="24"/>
          <w:szCs w:val="24"/>
        </w:rPr>
        <w:t>Account Code mismatch on linked Policy Options</w:t>
      </w:r>
      <w:bookmarkEnd w:id="395"/>
    </w:p>
    <w:tbl>
      <w:tblPr>
        <w:tblStyle w:val="ae"/>
        <w:tblW w:w="97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r>
              <w:rPr>
                <w:b/>
              </w:rPr>
              <w:t>Policy Takeover</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selected Records</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ins w:id="396" w:author="Jennifer Appleby" w:date="2023-07-18T04:32:00Z">
              <w:r>
                <w:t xml:space="preserve">For the selected suspense records with a status of 'Account Code mismatch on linked Policy', perform a policy takeover. </w:t>
              </w:r>
            </w:ins>
            <w:del w:id="397" w:author="Jennifer Appleby" w:date="2023-07-18T04:32:00Z">
              <w:r>
                <w:delText>Perform a policy takeover on selected suspense records for account code mismatch.</w:delText>
              </w:r>
            </w:del>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all Records</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ins w:id="398" w:author="Jennifer Appleby" w:date="2023-07-18T04:30:00Z">
              <w:r>
                <w:t>For all suspense records with a status of 'Account Code mismatch on linked Policy', perform a policy takeover.</w:t>
              </w:r>
            </w:ins>
            <w:del w:id="399" w:author="Jennifer Appleby" w:date="2023-07-18T04:30:00Z">
              <w:r>
                <w:delText>Perform a policy takeover on all suspense records for account code mismatch.</w:delText>
              </w:r>
            </w:del>
          </w:p>
        </w:tc>
      </w:tr>
      <w:tr w:rsidR="00385F0B">
        <w:trPr>
          <w:trHeight w:val="300"/>
        </w:trPr>
        <w:tc>
          <w:tcPr>
            <w:tcW w:w="9744" w:type="dxa"/>
            <w:gridSpan w:val="2"/>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r>
              <w:rPr>
                <w:b/>
              </w:rPr>
              <w:t>Update Statement Record with Account Code</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selected Records</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ins w:id="400" w:author="Jennifer Appleby" w:date="2023-07-18T04:33:00Z">
              <w:r>
                <w:t>For the selected suspense records with a status of 'Account Code mismatch on linked Policy', update the account code.</w:t>
              </w:r>
            </w:ins>
            <w:del w:id="401" w:author="Jennifer Appleby" w:date="2023-07-18T04:33:00Z">
              <w:r>
                <w:delText>Update account code on selected statement records for account code mismatch.</w:delText>
              </w:r>
            </w:del>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all Records</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ins w:id="402" w:author="Jennifer Appleby" w:date="2023-07-18T04:30:00Z">
              <w:r>
                <w:t>For all suspense records with a status of 'Account code mismatch on linked Policy', update the account code.</w:t>
              </w:r>
            </w:ins>
            <w:del w:id="403" w:author="Jennifer Appleby" w:date="2023-07-18T04:30:00Z">
              <w:r>
                <w:delText>Update account code on all statement records for account code mismatch.</w:delText>
              </w:r>
            </w:del>
          </w:p>
        </w:tc>
      </w:tr>
      <w:tr w:rsidR="00385F0B">
        <w:trPr>
          <w:trHeight w:val="300"/>
          <w:ins w:id="404" w:author="Jennifer Appleby" w:date="2023-02-16T04:57:00Z"/>
        </w:trPr>
        <w:tc>
          <w:tcPr>
            <w:tcW w:w="9744" w:type="dxa"/>
            <w:gridSpan w:val="2"/>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rPr>
                <w:ins w:id="405" w:author="Jennifer Appleby" w:date="2023-02-16T04:57:00Z"/>
              </w:rPr>
            </w:pPr>
            <w:ins w:id="406" w:author="Jennifer Appleby" w:date="2023-02-16T04:57:00Z">
              <w:r>
                <w:t>Create Policy/Client Fee on existing client</w:t>
              </w:r>
            </w:ins>
          </w:p>
        </w:tc>
      </w:tr>
      <w:tr w:rsidR="00385F0B">
        <w:trPr>
          <w:trHeight w:val="300"/>
          <w:ins w:id="407" w:author="Jennifer Appleby" w:date="2023-02-16T04:57:00Z"/>
        </w:trPr>
        <w:tc>
          <w:tcPr>
            <w:tcW w:w="9744" w:type="dxa"/>
            <w:gridSpan w:val="2"/>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rPr>
                <w:ins w:id="408" w:author="Jennifer Appleby" w:date="2023-02-16T04:57:00Z"/>
              </w:rPr>
            </w:pPr>
            <w:ins w:id="409" w:author="Jennifer Appleby" w:date="2023-02-16T04:57:00Z">
              <w:r>
                <w:t>Use Statement Record Adviser</w:t>
              </w:r>
            </w:ins>
          </w:p>
        </w:tc>
      </w:tr>
      <w:tr w:rsidR="00385F0B">
        <w:trPr>
          <w:trHeight w:val="300"/>
          <w:ins w:id="410" w:author="Jennifer Appleby" w:date="2023-02-16T04:57: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0" w:right="160"/>
              <w:rPr>
                <w:ins w:id="411" w:author="Jennifer Appleby" w:date="2023-02-16T04:57:00Z"/>
              </w:rPr>
            </w:pPr>
            <w:ins w:id="412" w:author="Jennifer Appleby" w:date="2023-02-16T04:57:00Z">
              <w:r>
                <w:t>Create Policy/Client Fee</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413" w:author="Jennifer Appleby" w:date="2023-02-16T04:57:00Z"/>
              </w:rPr>
            </w:pPr>
            <w:ins w:id="414" w:author="Jennifer Appleby" w:date="2023-02-16T04:57:00Z">
              <w:r>
                <w:t>Create a Policy or Client Fee from a suspense record.</w:t>
              </w:r>
            </w:ins>
          </w:p>
        </w:tc>
      </w:tr>
      <w:tr w:rsidR="00385F0B">
        <w:trPr>
          <w:trHeight w:val="300"/>
          <w:ins w:id="415" w:author="Jennifer Appleby" w:date="2023-02-16T04:57: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0" w:right="160"/>
              <w:rPr>
                <w:ins w:id="416" w:author="Jennifer Appleby" w:date="2023-02-16T04:57:00Z"/>
              </w:rPr>
            </w:pPr>
            <w:ins w:id="417" w:author="Jennifer Appleby" w:date="2023-02-16T04:57:00Z">
              <w:r>
                <w:t xml:space="preserve">Create Multiple </w:t>
              </w:r>
              <w:r>
                <w:lastRenderedPageBreak/>
                <w:t>Policy/Client Fee</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418" w:author="Jennifer Appleby" w:date="2023-02-16T04:57:00Z"/>
              </w:rPr>
            </w:pPr>
            <w:ins w:id="419" w:author="Jennifer Appleby" w:date="2023-02-16T04:57:00Z">
              <w:r>
                <w:lastRenderedPageBreak/>
                <w:t>Create Policies or Client Fees from all or filtered suspense records.</w:t>
              </w:r>
            </w:ins>
          </w:p>
        </w:tc>
      </w:tr>
      <w:tr w:rsidR="00385F0B">
        <w:trPr>
          <w:trHeight w:val="300"/>
          <w:ins w:id="420" w:author="Jennifer Appleby" w:date="2023-02-16T04:57:00Z"/>
        </w:trPr>
        <w:tc>
          <w:tcPr>
            <w:tcW w:w="9744" w:type="dxa"/>
            <w:gridSpan w:val="2"/>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rPr>
                <w:ins w:id="421" w:author="Jennifer Appleby" w:date="2023-02-16T04:57:00Z"/>
              </w:rPr>
            </w:pPr>
            <w:ins w:id="422" w:author="Jennifer Appleby" w:date="2023-02-16T04:57:00Z">
              <w:r>
                <w:lastRenderedPageBreak/>
                <w:t>Create new Client and Policy/Client Fee</w:t>
              </w:r>
            </w:ins>
          </w:p>
        </w:tc>
      </w:tr>
      <w:tr w:rsidR="00385F0B">
        <w:trPr>
          <w:trHeight w:val="300"/>
          <w:ins w:id="423" w:author="Jennifer Appleby" w:date="2023-02-16T04:57: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rPr>
                <w:ins w:id="424" w:author="Jennifer Appleby" w:date="2023-02-16T04:57:00Z"/>
              </w:rPr>
            </w:pPr>
            <w:ins w:id="425" w:author="Jennifer Appleby" w:date="2023-02-16T04:57:00Z">
              <w:r>
                <w:t>Create Policy/Client Fee</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426" w:author="Jennifer Appleby" w:date="2023-02-16T04:57:00Z"/>
              </w:rPr>
            </w:pPr>
            <w:ins w:id="427" w:author="Jennifer Appleby" w:date="2023-02-16T04:57:00Z">
              <w:r>
                <w:t>Create a Policy or Client Fee from a suspense record.</w:t>
              </w:r>
            </w:ins>
          </w:p>
        </w:tc>
      </w:tr>
      <w:tr w:rsidR="00385F0B">
        <w:trPr>
          <w:trHeight w:val="300"/>
          <w:ins w:id="428" w:author="Jennifer Appleby" w:date="2023-02-16T04:57:00Z"/>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rPr>
                <w:ins w:id="429" w:author="Jennifer Appleby" w:date="2023-02-16T04:57:00Z"/>
              </w:rPr>
            </w:pPr>
            <w:ins w:id="430" w:author="Jennifer Appleby" w:date="2023-02-16T04:57:00Z">
              <w:r>
                <w:t>Create Multiple Policy/Client Fee</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431" w:author="Jennifer Appleby" w:date="2023-02-16T04:57:00Z"/>
              </w:rPr>
            </w:pPr>
            <w:ins w:id="432" w:author="Jennifer Appleby" w:date="2023-02-16T04:57:00Z">
              <w:r>
                <w:t>Create Policies or Client Fees from all or filtered suspense records.</w:t>
              </w:r>
            </w:ins>
          </w:p>
        </w:tc>
      </w:tr>
    </w:tbl>
    <w:p w:rsidR="00385F0B" w:rsidRDefault="0045227F">
      <w:pPr>
        <w:pStyle w:val="Heading3"/>
        <w:keepNext w:val="0"/>
        <w:keepLines w:val="0"/>
        <w:shd w:val="clear" w:color="auto" w:fill="FFFFFF"/>
        <w:spacing w:before="480" w:after="200" w:line="240" w:lineRule="auto"/>
        <w:rPr>
          <w:sz w:val="24"/>
          <w:szCs w:val="24"/>
        </w:rPr>
      </w:pPr>
      <w:bookmarkStart w:id="433" w:name="_Toc174541470"/>
      <w:ins w:id="434" w:author="Jennifer Appleby" w:date="2023-07-18T04:46:00Z">
        <w:r>
          <w:rPr>
            <w:b w:val="0"/>
            <w:sz w:val="20"/>
            <w:szCs w:val="20"/>
          </w:rPr>
          <w:t>*</w:t>
        </w:r>
      </w:ins>
      <w:r>
        <w:rPr>
          <w:sz w:val="24"/>
          <w:szCs w:val="24"/>
        </w:rPr>
        <w:t>Adviser mismatch on linked Client Options</w:t>
      </w:r>
      <w:bookmarkEnd w:id="433"/>
    </w:p>
    <w:tbl>
      <w:tblPr>
        <w:tblStyle w:val="af"/>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Create Policy/Client Fee on Existing Client</w:t>
            </w:r>
          </w:p>
        </w:tc>
      </w:tr>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rPr>
                <w:b/>
              </w:rPr>
              <w:t>Use Statement Record Adviser</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rPr>
                <w:u w:val="single"/>
              </w:rPr>
            </w:pPr>
            <w:r>
              <w:rPr>
                <w:color w:val="008000"/>
                <w:u w:val="single"/>
              </w:rPr>
              <w:t>Create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new Policy or Client Fee on an existing linked client, for the same account as the linked client, using the adviser details from the statement record.</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rPr>
                <w:u w:val="single"/>
              </w:rPr>
            </w:pPr>
            <w:r>
              <w:rPr>
                <w:color w:val="008000"/>
                <w:u w:val="single"/>
              </w:rPr>
              <w:t>Create Multiple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multiple new Policies or Client Fees on existing linked clients, for the same account as the linked client, using the adviser details from the statement record.</w:t>
            </w:r>
          </w:p>
        </w:tc>
      </w:tr>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rPr>
                <w:b/>
              </w:rPr>
              <w:t>Use Client Adviser</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rPr>
                <w:u w:val="single"/>
              </w:rPr>
            </w:pPr>
            <w:r>
              <w:rPr>
                <w:color w:val="008000"/>
                <w:u w:val="single"/>
              </w:rPr>
              <w:t>Create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new Policy or Client Fee on an existing linked client, for the same account as the linked client, using the adviser details from the existing client record.</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rPr>
                <w:u w:val="single"/>
              </w:rPr>
            </w:pPr>
            <w:r>
              <w:rPr>
                <w:color w:val="008000"/>
                <w:u w:val="single"/>
              </w:rPr>
              <w:t>Create Multiple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multiple new Policies or Client Fees on existing linked client, for the same account as the linked client, using the adviser details from the existing client record.</w:t>
            </w:r>
          </w:p>
        </w:tc>
      </w:tr>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Create new Client and Policy/Client Fee</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Create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new Client and Policy or Client Fee for adviser mismatch.</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 xml:space="preserve">Create Multiple </w:t>
            </w:r>
            <w:r>
              <w:rPr>
                <w:color w:val="008000"/>
                <w:u w:val="single"/>
              </w:rPr>
              <w:lastRenderedPageBreak/>
              <w:t>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lastRenderedPageBreak/>
              <w:t xml:space="preserve">Create multiple new Clients and Policies or Client Fees for adviser </w:t>
            </w:r>
            <w:r>
              <w:lastRenderedPageBreak/>
              <w:t>mismatches.</w:t>
            </w:r>
          </w:p>
        </w:tc>
      </w:tr>
    </w:tbl>
    <w:p w:rsidR="00385F0B" w:rsidRDefault="0045227F">
      <w:pPr>
        <w:pStyle w:val="Heading3"/>
        <w:keepNext w:val="0"/>
        <w:keepLines w:val="0"/>
        <w:shd w:val="clear" w:color="auto" w:fill="FFFFFF"/>
        <w:spacing w:before="480" w:after="200" w:line="240" w:lineRule="auto"/>
        <w:rPr>
          <w:del w:id="435" w:author="Jennifer Appleby" w:date="2023-02-17T06:05:00Z"/>
          <w:sz w:val="24"/>
          <w:szCs w:val="24"/>
        </w:rPr>
      </w:pPr>
      <w:del w:id="436" w:author="Jennifer Appleby" w:date="2023-02-17T06:05:00Z">
        <w:r>
          <w:rPr>
            <w:sz w:val="24"/>
            <w:szCs w:val="24"/>
          </w:rPr>
          <w:lastRenderedPageBreak/>
          <w:delText>Analyse Suspense Data</w:delText>
        </w:r>
      </w:del>
    </w:p>
    <w:tbl>
      <w:tblPr>
        <w:tblStyle w:val="af0"/>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del w:id="437" w:author="Jennifer Appleby" w:date="2023-02-17T06:05: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del w:id="438" w:author="Jennifer Appleby" w:date="2023-02-17T06:05:00Z"/>
                <w:u w:val="single"/>
              </w:rPr>
            </w:pPr>
            <w:del w:id="439" w:author="Jennifer Appleby" w:date="2023-02-17T06:05:00Z">
              <w:r>
                <w:rPr>
                  <w:color w:val="008000"/>
                  <w:u w:val="single"/>
                </w:rPr>
                <w:delText>Analyse Suspense Data</w:delText>
              </w:r>
            </w:del>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del w:id="440" w:author="Jennifer Appleby" w:date="2023-02-17T06:05:00Z"/>
              </w:rPr>
            </w:pPr>
            <w:del w:id="441" w:author="Jennifer Appleby" w:date="2023-02-17T06:05:00Z">
              <w:r>
                <w:delText>View analyses of suspense data.</w:delText>
              </w:r>
            </w:del>
          </w:p>
        </w:tc>
      </w:tr>
    </w:tbl>
    <w:p w:rsidR="00385F0B" w:rsidRDefault="0045227F">
      <w:pPr>
        <w:pStyle w:val="Heading3"/>
        <w:keepNext w:val="0"/>
        <w:keepLines w:val="0"/>
        <w:shd w:val="clear" w:color="auto" w:fill="FFFFFF"/>
        <w:spacing w:before="480" w:after="200" w:line="240" w:lineRule="auto"/>
        <w:rPr>
          <w:sz w:val="24"/>
          <w:szCs w:val="24"/>
        </w:rPr>
      </w:pPr>
      <w:bookmarkStart w:id="442" w:name="_Toc174541471"/>
      <w:ins w:id="443" w:author="Jennifer Appleby" w:date="2023-02-17T06:05:00Z">
        <w:r>
          <w:rPr>
            <w:b w:val="0"/>
            <w:sz w:val="20"/>
            <w:szCs w:val="20"/>
          </w:rPr>
          <w:t>*</w:t>
        </w:r>
      </w:ins>
      <w:r>
        <w:rPr>
          <w:sz w:val="24"/>
          <w:szCs w:val="24"/>
        </w:rPr>
        <w:t>Multiple Clients Exist with the same name</w:t>
      </w:r>
      <w:del w:id="444" w:author="Jennifer Appleby" w:date="2023-05-01T04:59:00Z">
        <w:r>
          <w:rPr>
            <w:sz w:val="24"/>
            <w:szCs w:val="24"/>
          </w:rPr>
          <w:delText xml:space="preserve"> Options</w:delText>
        </w:r>
      </w:del>
      <w:bookmarkEnd w:id="442"/>
    </w:p>
    <w:tbl>
      <w:tblPr>
        <w:tblStyle w:val="af1"/>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Edit Suspense Record</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Edit the suspense record where multiple clients exist with the same name.</w:t>
            </w:r>
          </w:p>
        </w:tc>
      </w:tr>
      <w:tr w:rsidR="00385F0B" w:rsidTr="00035F8E">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widowControl w:val="0"/>
              <w:pBdr>
                <w:top w:val="nil"/>
                <w:left w:val="nil"/>
                <w:bottom w:val="nil"/>
                <w:right w:val="nil"/>
                <w:between w:val="nil"/>
              </w:pBdr>
              <w:spacing w:after="0"/>
              <w:rPr>
                <w:del w:id="445" w:author="Jennifer Appleby" w:date="2023-02-16T04:54:00Z"/>
                <w:u w:val="single"/>
              </w:rPr>
            </w:pPr>
            <w:r w:rsidRPr="00035F8E">
              <w:rPr>
                <w:b/>
                <w:color w:val="008000"/>
              </w:rPr>
              <w:t>Create New Client and Policy/Client Fee</w:t>
            </w:r>
          </w:p>
          <w:p w:rsidR="00385F0B" w:rsidRDefault="00385F0B">
            <w:pPr>
              <w:spacing w:before="200" w:after="160" w:line="240" w:lineRule="auto"/>
              <w:ind w:left="160" w:right="160"/>
              <w:rPr>
                <w:ins w:id="446" w:author="Jennifer Appleby" w:date="2023-02-16T04:54:00Z"/>
              </w:rPr>
            </w:pP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rsidP="00035F8E">
            <w:pPr>
              <w:spacing w:after="0" w:line="240" w:lineRule="auto"/>
              <w:ind w:right="160"/>
            </w:pPr>
            <w:del w:id="447" w:author="Jennifer Appleby" w:date="2023-02-16T04:54:00Z">
              <w:r>
                <w:delText>Create a new Client and Policy or Client Fee where multiple clients exist with the same name.</w:delText>
              </w:r>
            </w:del>
          </w:p>
        </w:tc>
      </w:tr>
      <w:tr w:rsidR="00385F0B">
        <w:trPr>
          <w:trHeight w:val="300"/>
          <w:ins w:id="448" w:author="Jennifer Appleby" w:date="2023-02-16T04:53: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ins w:id="449" w:author="Jennifer Appleby" w:date="2023-02-16T04:53:00Z"/>
              </w:rPr>
            </w:pPr>
            <w:ins w:id="450" w:author="Jennifer Appleby" w:date="2023-02-16T04:53:00Z">
              <w:r>
                <w:t>Create Policy/Client Fee</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451" w:author="Jennifer Appleby" w:date="2023-02-16T04:53:00Z"/>
              </w:rPr>
            </w:pPr>
            <w:ins w:id="452" w:author="Jennifer Appleby" w:date="2023-02-16T04:53:00Z">
              <w:r>
                <w:t>Create a new Client and Policy or Client Fee where multiple clients exist with the same name.</w:t>
              </w:r>
            </w:ins>
          </w:p>
        </w:tc>
      </w:tr>
      <w:tr w:rsidR="00385F0B">
        <w:trPr>
          <w:trHeight w:val="300"/>
          <w:ins w:id="453" w:author="Jennifer Appleby" w:date="2023-02-16T04:53: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ins w:id="454" w:author="Jennifer Appleby" w:date="2023-02-16T04:53:00Z"/>
              </w:rPr>
            </w:pPr>
            <w:ins w:id="455" w:author="Jennifer Appleby" w:date="2023-02-16T04:53:00Z">
              <w:r>
                <w:t>Create Multiple  Policy/Client Fee</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456" w:author="Jennifer Appleby" w:date="2023-02-16T04:53:00Z"/>
              </w:rPr>
            </w:pPr>
            <w:ins w:id="457" w:author="Jennifer Appleby" w:date="2023-02-16T04:53:00Z">
              <w:r>
                <w:t>Create multiple new Client and Policy or Client Fee where multiple clients exist with the same name.</w:t>
              </w:r>
            </w:ins>
          </w:p>
        </w:tc>
      </w:tr>
    </w:tbl>
    <w:p w:rsidR="00385F0B" w:rsidRDefault="0045227F">
      <w:pPr>
        <w:pStyle w:val="Heading3"/>
        <w:keepNext w:val="0"/>
        <w:keepLines w:val="0"/>
        <w:shd w:val="clear" w:color="auto" w:fill="FFFFFF"/>
        <w:spacing w:before="480" w:after="200" w:line="240" w:lineRule="auto"/>
        <w:rPr>
          <w:sz w:val="24"/>
          <w:szCs w:val="24"/>
        </w:rPr>
      </w:pPr>
      <w:bookmarkStart w:id="458" w:name="_Toc174541472"/>
      <w:ins w:id="459" w:author="Jennifer Appleby" w:date="2023-07-18T04:48:00Z">
        <w:r>
          <w:rPr>
            <w:b w:val="0"/>
            <w:sz w:val="20"/>
            <w:szCs w:val="20"/>
          </w:rPr>
          <w:t>*</w:t>
        </w:r>
      </w:ins>
      <w:r>
        <w:rPr>
          <w:sz w:val="24"/>
          <w:szCs w:val="24"/>
        </w:rPr>
        <w:t>Missing Revenue Type on Record</w:t>
      </w:r>
      <w:del w:id="460" w:author="Jennifer Appleby" w:date="2023-05-01T04:59:00Z">
        <w:r>
          <w:rPr>
            <w:sz w:val="24"/>
            <w:szCs w:val="24"/>
          </w:rPr>
          <w:delText xml:space="preserve"> Options</w:delText>
        </w:r>
      </w:del>
      <w:bookmarkEnd w:id="458"/>
    </w:p>
    <w:tbl>
      <w:tblPr>
        <w:tblStyle w:val="af2"/>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Update Revenue Type</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selected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 xml:space="preserve">For the selected suspense records with a status of </w:t>
            </w:r>
            <w:ins w:id="461" w:author="Jennifer Appleby" w:date="2023-02-16T02:19:00Z">
              <w:r>
                <w:t>'</w:t>
              </w:r>
            </w:ins>
            <w:del w:id="462" w:author="Jennifer Appleby" w:date="2023-02-16T02:19:00Z">
              <w:r>
                <w:delText>"</w:delText>
              </w:r>
            </w:del>
            <w:r>
              <w:t>Missing Revenue Type on Record</w:t>
            </w:r>
            <w:ins w:id="463" w:author="Jennifer Appleby" w:date="2023-02-16T02:19:00Z">
              <w:r>
                <w:t>'</w:t>
              </w:r>
            </w:ins>
            <w:del w:id="464" w:author="Jennifer Appleby" w:date="2023-02-16T02:19:00Z">
              <w:r>
                <w:delText>"</w:delText>
              </w:r>
            </w:del>
            <w:r>
              <w:t>, apply the selected revenue type.</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all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 xml:space="preserve">For all suspense records with a status of </w:t>
            </w:r>
            <w:ins w:id="465" w:author="Jennifer Appleby" w:date="2023-02-16T02:19:00Z">
              <w:r>
                <w:t>'</w:t>
              </w:r>
            </w:ins>
            <w:del w:id="466" w:author="Jennifer Appleby" w:date="2023-02-16T02:19:00Z">
              <w:r>
                <w:delText>"</w:delText>
              </w:r>
            </w:del>
            <w:r>
              <w:t>Missing Revenue Type on Record</w:t>
            </w:r>
            <w:ins w:id="467" w:author="Jennifer Appleby" w:date="2023-02-16T02:19:00Z">
              <w:r>
                <w:t>'</w:t>
              </w:r>
            </w:ins>
            <w:del w:id="468" w:author="Jennifer Appleby" w:date="2023-02-16T02:19:00Z">
              <w:r>
                <w:delText>"</w:delText>
              </w:r>
            </w:del>
            <w:r>
              <w:t>, apply the selected revenue type.</w:t>
            </w:r>
          </w:p>
        </w:tc>
      </w:tr>
      <w:tr w:rsidR="00385F0B">
        <w:trPr>
          <w:trHeight w:val="300"/>
          <w:ins w:id="469" w:author="Jennifer Appleby" w:date="2023-02-16T04:55: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470" w:author="Jennifer Appleby" w:date="2023-02-16T04:55:00Z"/>
              </w:rPr>
            </w:pPr>
            <w:ins w:id="471" w:author="Jennifer Appleby" w:date="2023-02-16T04:55:00Z">
              <w:r>
                <w:t>Update Schema Revenue Mappings</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385F0B">
            <w:pPr>
              <w:spacing w:before="200" w:after="160" w:line="240" w:lineRule="auto"/>
              <w:ind w:left="160" w:right="160"/>
              <w:rPr>
                <w:ins w:id="472" w:author="Jennifer Appleby" w:date="2023-02-16T04:55:00Z"/>
              </w:rPr>
            </w:pPr>
          </w:p>
        </w:tc>
      </w:tr>
    </w:tbl>
    <w:p w:rsidR="00385F0B" w:rsidRDefault="0045227F">
      <w:pPr>
        <w:pStyle w:val="Heading3"/>
        <w:keepNext w:val="0"/>
        <w:keepLines w:val="0"/>
        <w:shd w:val="clear" w:color="auto" w:fill="FFFFFF"/>
        <w:spacing w:before="480" w:after="200" w:line="240" w:lineRule="auto"/>
        <w:rPr>
          <w:sz w:val="24"/>
          <w:szCs w:val="24"/>
        </w:rPr>
      </w:pPr>
      <w:bookmarkStart w:id="473" w:name="_Toc174541473"/>
      <w:ins w:id="474" w:author="Jennifer Appleby" w:date="2023-07-18T04:48:00Z">
        <w:r>
          <w:rPr>
            <w:b w:val="0"/>
            <w:sz w:val="20"/>
            <w:szCs w:val="20"/>
          </w:rPr>
          <w:t>*</w:t>
        </w:r>
      </w:ins>
      <w:r>
        <w:rPr>
          <w:sz w:val="24"/>
          <w:szCs w:val="24"/>
        </w:rPr>
        <w:t>Account Is Not Active Options</w:t>
      </w:r>
      <w:bookmarkEnd w:id="473"/>
    </w:p>
    <w:tbl>
      <w:tblPr>
        <w:tblStyle w:val="af3"/>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Policy Takeover</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 xml:space="preserve">Perform a policy takeover on suspense records that have a status of </w:t>
            </w:r>
            <w:ins w:id="475" w:author="Jennifer Appleby" w:date="2023-07-20T05:23:00Z">
              <w:r>
                <w:t>‘</w:t>
              </w:r>
            </w:ins>
            <w:r>
              <w:t>Account Is Not Active</w:t>
            </w:r>
            <w:ins w:id="476" w:author="Jennifer Appleby" w:date="2023-07-20T05:23:00Z">
              <w:r>
                <w:t>’</w:t>
              </w:r>
            </w:ins>
            <w:r>
              <w:t>.</w:t>
            </w:r>
          </w:p>
        </w:tc>
      </w:tr>
    </w:tbl>
    <w:p w:rsidR="00385F0B" w:rsidRDefault="0045227F">
      <w:pPr>
        <w:pStyle w:val="Heading3"/>
        <w:keepNext w:val="0"/>
        <w:keepLines w:val="0"/>
        <w:shd w:val="clear" w:color="auto" w:fill="FFFFFF"/>
        <w:spacing w:before="480" w:after="200" w:line="240" w:lineRule="auto"/>
        <w:rPr>
          <w:sz w:val="24"/>
          <w:szCs w:val="24"/>
        </w:rPr>
      </w:pPr>
      <w:bookmarkStart w:id="477" w:name="_Toc174541474"/>
      <w:r>
        <w:rPr>
          <w:sz w:val="24"/>
          <w:szCs w:val="24"/>
        </w:rPr>
        <w:lastRenderedPageBreak/>
        <w:t>Does not Match Estimate Record</w:t>
      </w:r>
      <w:del w:id="478" w:author="Jennifer Appleby" w:date="2023-05-01T04:59:00Z">
        <w:r>
          <w:rPr>
            <w:sz w:val="24"/>
            <w:szCs w:val="24"/>
          </w:rPr>
          <w:delText xml:space="preserve"> Options</w:delText>
        </w:r>
      </w:del>
      <w:bookmarkEnd w:id="477"/>
    </w:p>
    <w:tbl>
      <w:tblPr>
        <w:tblStyle w:val="af4"/>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View Actual Links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 xml:space="preserve">View the estimate details for suspense records with a status of </w:t>
            </w:r>
            <w:ins w:id="479" w:author="Jennifer Appleby" w:date="2023-02-16T02:19:00Z">
              <w:r>
                <w:t>'</w:t>
              </w:r>
            </w:ins>
            <w:del w:id="480" w:author="Jennifer Appleby" w:date="2023-02-16T02:19:00Z">
              <w:r>
                <w:delText>"</w:delText>
              </w:r>
            </w:del>
            <w:r>
              <w:t>Does not match Estimate record</w:t>
            </w:r>
            <w:ins w:id="481" w:author="Jennifer Appleby" w:date="2023-02-16T02:19:00Z">
              <w:r>
                <w:t>'</w:t>
              </w:r>
            </w:ins>
            <w:del w:id="482" w:author="Jennifer Appleby" w:date="2023-02-16T02:19:00Z">
              <w:r>
                <w:delText>"</w:delText>
              </w:r>
            </w:del>
            <w:r>
              <w:t>.</w:t>
            </w:r>
          </w:p>
        </w:tc>
      </w:tr>
    </w:tbl>
    <w:p w:rsidR="00385F0B" w:rsidRDefault="00385F0B">
      <w:pPr>
        <w:pStyle w:val="Heading2"/>
        <w:shd w:val="clear" w:color="auto" w:fill="FFFFFF"/>
        <w:spacing w:after="200"/>
        <w:rPr>
          <w:ins w:id="483" w:author="Jennifer Appleby" w:date="2023-05-02T06:04:00Z"/>
          <w:sz w:val="20"/>
          <w:szCs w:val="20"/>
        </w:rPr>
      </w:pPr>
      <w:bookmarkStart w:id="484" w:name="_9ucnt4cuuhuf" w:colFirst="0" w:colLast="0"/>
      <w:bookmarkEnd w:id="484"/>
    </w:p>
    <w:tbl>
      <w:tblPr>
        <w:tblStyle w:val="af5"/>
        <w:tblW w:w="9750"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2925"/>
        <w:gridCol w:w="6825"/>
      </w:tblGrid>
      <w:tr w:rsidR="00385F0B">
        <w:trPr>
          <w:trHeight w:val="405"/>
          <w:ins w:id="485" w:author="Jennifer Appleby" w:date="2023-05-02T06:04:00Z"/>
        </w:trPr>
        <w:tc>
          <w:tcPr>
            <w:tcW w:w="2925"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pacing w:after="0" w:line="240" w:lineRule="auto"/>
              <w:rPr>
                <w:ins w:id="486" w:author="Jennifer Appleby" w:date="2023-05-02T06:04:00Z"/>
              </w:rPr>
            </w:pPr>
            <w:ins w:id="487" w:author="Jennifer Appleby" w:date="2023-05-02T06:04:00Z">
              <w:r>
                <w:t>No Suitable Estimate</w:t>
              </w:r>
            </w:ins>
          </w:p>
        </w:tc>
        <w:tc>
          <w:tcPr>
            <w:tcW w:w="6825"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hd w:val="clear" w:color="auto" w:fill="FFFFFF"/>
              <w:spacing w:after="0"/>
              <w:rPr>
                <w:ins w:id="488" w:author="Jennifer Appleby" w:date="2023-05-02T06:04:00Z"/>
              </w:rPr>
            </w:pPr>
            <w:ins w:id="489" w:author="Jennifer Appleby" w:date="2023-05-02T06:04:00Z">
              <w:r>
                <w:t xml:space="preserve">Open the ‘No Suitable Estimate - Suspense’ records grid. </w:t>
              </w:r>
            </w:ins>
          </w:p>
        </w:tc>
      </w:tr>
    </w:tbl>
    <w:p w:rsidR="00385F0B" w:rsidRDefault="00385F0B">
      <w:pPr>
        <w:pStyle w:val="Heading2"/>
        <w:shd w:val="clear" w:color="auto" w:fill="FFFFFF"/>
        <w:spacing w:after="200"/>
        <w:rPr>
          <w:ins w:id="490" w:author="Jennifer Appleby" w:date="2023-05-02T06:04:00Z"/>
          <w:sz w:val="20"/>
          <w:szCs w:val="20"/>
        </w:rPr>
      </w:pPr>
      <w:bookmarkStart w:id="491" w:name="_6xmt0iq1nmg4" w:colFirst="0" w:colLast="0"/>
      <w:bookmarkEnd w:id="491"/>
    </w:p>
    <w:p w:rsidR="00385F0B" w:rsidRDefault="0045227F">
      <w:pPr>
        <w:pStyle w:val="Heading3"/>
        <w:keepNext w:val="0"/>
        <w:keepLines w:val="0"/>
        <w:shd w:val="clear" w:color="auto" w:fill="FFFFFF"/>
        <w:spacing w:before="480" w:after="200" w:line="240" w:lineRule="auto"/>
        <w:rPr>
          <w:sz w:val="24"/>
          <w:szCs w:val="24"/>
        </w:rPr>
      </w:pPr>
      <w:bookmarkStart w:id="492" w:name="_Toc174541475"/>
      <w:r>
        <w:rPr>
          <w:sz w:val="24"/>
          <w:szCs w:val="24"/>
        </w:rPr>
        <w:t xml:space="preserve">Failed to Find Client </w:t>
      </w:r>
      <w:del w:id="493" w:author="Jennifer Appleby" w:date="2023-05-01T04:59:00Z">
        <w:r>
          <w:rPr>
            <w:sz w:val="24"/>
            <w:szCs w:val="24"/>
          </w:rPr>
          <w:delText>Options</w:delText>
        </w:r>
      </w:del>
      <w:bookmarkEnd w:id="492"/>
    </w:p>
    <w:tbl>
      <w:tblPr>
        <w:tblStyle w:val="af6"/>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Create New Client and Policy/Client Fee</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Create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new Client and Policy or Client Fee for a suspense record that has missing client information.</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Create Multiple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multiple new Clients and Policies or Client Fees for suspense records that have missing client information.</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Update Blank Client</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Update the client information for all records that have blank client information.</w:t>
            </w:r>
          </w:p>
        </w:tc>
      </w:tr>
    </w:tbl>
    <w:p w:rsidR="00385F0B" w:rsidRDefault="0045227F">
      <w:pPr>
        <w:pStyle w:val="Heading3"/>
        <w:keepNext w:val="0"/>
        <w:keepLines w:val="0"/>
        <w:shd w:val="clear" w:color="auto" w:fill="FFFFFF"/>
        <w:spacing w:before="480" w:after="200" w:line="240" w:lineRule="auto"/>
        <w:rPr>
          <w:sz w:val="24"/>
          <w:szCs w:val="24"/>
        </w:rPr>
      </w:pPr>
      <w:bookmarkStart w:id="494" w:name="_Toc174541476"/>
      <w:r>
        <w:rPr>
          <w:sz w:val="24"/>
          <w:szCs w:val="24"/>
        </w:rPr>
        <w:t xml:space="preserve">Mapped Product is Unknown </w:t>
      </w:r>
      <w:del w:id="495" w:author="Jennifer Appleby" w:date="2023-05-01T04:59:00Z">
        <w:r>
          <w:rPr>
            <w:sz w:val="24"/>
            <w:szCs w:val="24"/>
          </w:rPr>
          <w:delText>Options</w:delText>
        </w:r>
      </w:del>
      <w:bookmarkEnd w:id="494"/>
    </w:p>
    <w:tbl>
      <w:tblPr>
        <w:tblStyle w:val="af7"/>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proofErr w:type="spellStart"/>
            <w:r>
              <w:rPr>
                <w:color w:val="008000"/>
                <w:u w:val="single"/>
              </w:rPr>
              <w:t>Autocreate</w:t>
            </w:r>
            <w:proofErr w:type="spellEnd"/>
            <w:r>
              <w:rPr>
                <w:color w:val="008000"/>
                <w:u w:val="single"/>
              </w:rPr>
              <w:t xml:space="preserve"> Unknown Products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Creates the product as per the statement details for all suspense records with unknown products.</w:t>
            </w:r>
          </w:p>
        </w:tc>
      </w:tr>
    </w:tbl>
    <w:p w:rsidR="00385F0B" w:rsidRDefault="0045227F">
      <w:pPr>
        <w:pStyle w:val="Heading3"/>
        <w:keepNext w:val="0"/>
        <w:keepLines w:val="0"/>
        <w:shd w:val="clear" w:color="auto" w:fill="FFFFFF"/>
        <w:spacing w:before="480" w:after="200" w:line="240" w:lineRule="auto"/>
        <w:rPr>
          <w:sz w:val="24"/>
          <w:szCs w:val="24"/>
        </w:rPr>
      </w:pPr>
      <w:bookmarkStart w:id="496" w:name="_Toc174541477"/>
      <w:r>
        <w:rPr>
          <w:sz w:val="24"/>
          <w:szCs w:val="24"/>
        </w:rPr>
        <w:t xml:space="preserve">Product mismatch on Linked Policy </w:t>
      </w:r>
      <w:ins w:id="497" w:author="Jennifer Appleby" w:date="2023-05-01T04:59:00Z">
        <w:r>
          <w:rPr>
            <w:sz w:val="24"/>
            <w:szCs w:val="24"/>
          </w:rPr>
          <w:t>o</w:t>
        </w:r>
      </w:ins>
      <w:del w:id="498" w:author="Jennifer Appleby" w:date="2023-05-01T04:59:00Z">
        <w:r>
          <w:rPr>
            <w:sz w:val="24"/>
            <w:szCs w:val="24"/>
          </w:rPr>
          <w:delText>O</w:delText>
        </w:r>
      </w:del>
      <w:r>
        <w:rPr>
          <w:sz w:val="24"/>
          <w:szCs w:val="24"/>
        </w:rPr>
        <w:t>ptions</w:t>
      </w:r>
      <w:bookmarkEnd w:id="496"/>
    </w:p>
    <w:tbl>
      <w:tblPr>
        <w:tblStyle w:val="af8"/>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Update Product on Statement Record</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Edit Suspense Record</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Edit the suspense record where the statement record and policy have a product mismatch.</w:t>
            </w:r>
          </w:p>
        </w:tc>
      </w:tr>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Update Product on Policy</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selected Policies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the selected records, replace the product of the policy with the product of the statement record.</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lastRenderedPageBreak/>
              <w:t>Update all Policies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all records in 'Product mismatch on Linked Policy' status, replace the product of the policy with the product of the statement record.</w:t>
            </w:r>
          </w:p>
        </w:tc>
      </w:tr>
    </w:tbl>
    <w:p w:rsidR="00385F0B" w:rsidRDefault="0045227F">
      <w:pPr>
        <w:pStyle w:val="Heading3"/>
        <w:keepNext w:val="0"/>
        <w:keepLines w:val="0"/>
        <w:shd w:val="clear" w:color="auto" w:fill="FFFFFF"/>
        <w:spacing w:before="480" w:after="200" w:line="240" w:lineRule="auto"/>
        <w:rPr>
          <w:del w:id="499" w:author="Jennifer Appleby" w:date="2023-02-16T05:12:00Z"/>
          <w:sz w:val="24"/>
          <w:szCs w:val="24"/>
        </w:rPr>
      </w:pPr>
      <w:del w:id="500" w:author="Jennifer Appleby" w:date="2023-02-16T05:12:00Z">
        <w:r>
          <w:rPr>
            <w:sz w:val="24"/>
            <w:szCs w:val="24"/>
          </w:rPr>
          <w:delText>Reset Options</w:delText>
        </w:r>
      </w:del>
    </w:p>
    <w:tbl>
      <w:tblPr>
        <w:tblStyle w:val="af9"/>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del w:id="501" w:author="Jennifer Appleby" w:date="2023-02-16T05:1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del w:id="502" w:author="Jennifer Appleby" w:date="2023-02-16T05:12:00Z"/>
                <w:u w:val="single"/>
              </w:rPr>
            </w:pPr>
            <w:del w:id="503" w:author="Jennifer Appleby" w:date="2023-02-16T05:12:00Z">
              <w:r>
                <w:rPr>
                  <w:color w:val="008000"/>
                  <w:u w:val="single"/>
                </w:rPr>
                <w:delText>Reset Record</w:delText>
              </w:r>
            </w:del>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del w:id="504" w:author="Jennifer Appleby" w:date="2023-02-16T05:12:00Z"/>
              </w:rPr>
            </w:pPr>
            <w:del w:id="505" w:author="Jennifer Appleby" w:date="2023-02-16T05:12:00Z">
              <w:r>
                <w:delText>Reset records for matching.</w:delText>
              </w:r>
            </w:del>
          </w:p>
        </w:tc>
      </w:tr>
      <w:tr w:rsidR="00385F0B">
        <w:trPr>
          <w:trHeight w:val="300"/>
          <w:del w:id="506" w:author="Jennifer Appleby" w:date="2023-02-16T05:1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del w:id="507" w:author="Jennifer Appleby" w:date="2023-02-16T05:12:00Z"/>
                <w:u w:val="single"/>
              </w:rPr>
            </w:pPr>
            <w:del w:id="508" w:author="Jennifer Appleby" w:date="2023-02-16T05:12:00Z">
              <w:r>
                <w:rPr>
                  <w:color w:val="008000"/>
                  <w:u w:val="single"/>
                </w:rPr>
                <w:delText>Reset All Keep on Suspense records</w:delText>
              </w:r>
            </w:del>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del w:id="509" w:author="Jennifer Appleby" w:date="2023-02-16T05:12:00Z"/>
              </w:rPr>
            </w:pPr>
            <w:del w:id="510" w:author="Jennifer Appleby" w:date="2023-02-16T05:12:00Z">
              <w:r>
                <w:delText>Reset records in 'Keep on Suspense' status to be included for matching.</w:delText>
              </w:r>
            </w:del>
          </w:p>
        </w:tc>
      </w:tr>
    </w:tbl>
    <w:p w:rsidR="00385F0B" w:rsidRDefault="00385F0B">
      <w:pPr>
        <w:spacing w:after="20" w:line="240" w:lineRule="auto"/>
        <w:rPr>
          <w:ins w:id="511" w:author="Jennifer Appleby" w:date="2023-02-16T05:12:00Z"/>
        </w:rPr>
      </w:pPr>
    </w:p>
    <w:p w:rsidR="00385F0B" w:rsidRDefault="0045227F">
      <w:pPr>
        <w:pStyle w:val="Heading3"/>
        <w:spacing w:after="20" w:line="240" w:lineRule="auto"/>
        <w:rPr>
          <w:ins w:id="512" w:author="Jennifer Appleby" w:date="2023-02-16T05:12:00Z"/>
        </w:rPr>
      </w:pPr>
      <w:bookmarkStart w:id="513" w:name="_rv0wa4b2gnzq" w:colFirst="0" w:colLast="0"/>
      <w:bookmarkStart w:id="514" w:name="_Toc174541478"/>
      <w:bookmarkEnd w:id="513"/>
      <w:ins w:id="515" w:author="Jennifer Appleby" w:date="2023-02-16T05:12:00Z">
        <w:r>
          <w:t>Potential Share Arrangement</w:t>
        </w:r>
        <w:bookmarkEnd w:id="514"/>
      </w:ins>
    </w:p>
    <w:p w:rsidR="00385F0B" w:rsidRDefault="00385F0B">
      <w:pPr>
        <w:spacing w:after="20" w:line="240" w:lineRule="auto"/>
        <w:rPr>
          <w:ins w:id="516" w:author="Jennifer Appleby" w:date="2023-02-16T05:12:00Z"/>
        </w:rPr>
      </w:pPr>
    </w:p>
    <w:tbl>
      <w:tblPr>
        <w:tblStyle w:val="af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6225"/>
      </w:tblGrid>
      <w:tr w:rsidR="00385F0B">
        <w:trPr>
          <w:trHeight w:val="400"/>
          <w:ins w:id="517" w:author="Jennifer Appleby" w:date="2023-02-16T05:12:00Z"/>
        </w:trPr>
        <w:tc>
          <w:tcPr>
            <w:tcW w:w="9720" w:type="dxa"/>
            <w:gridSpan w:val="2"/>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rPr>
                <w:ins w:id="518" w:author="Jennifer Appleby" w:date="2023-02-16T05:12:00Z"/>
              </w:rPr>
            </w:pPr>
            <w:ins w:id="519" w:author="Jennifer Appleby" w:date="2023-02-16T05:12:00Z">
              <w:r>
                <w:t>Create Policy/Client Fee on existing Client</w:t>
              </w:r>
            </w:ins>
          </w:p>
        </w:tc>
      </w:tr>
      <w:tr w:rsidR="00385F0B">
        <w:trPr>
          <w:ins w:id="520" w:author="Jennifer Appleby" w:date="2023-02-16T05:12:00Z"/>
        </w:trPr>
        <w:tc>
          <w:tcPr>
            <w:tcW w:w="3495"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880" w:right="160"/>
              <w:rPr>
                <w:ins w:id="521" w:author="Jennifer Appleby" w:date="2023-02-16T05:12:00Z"/>
              </w:rPr>
            </w:pPr>
            <w:ins w:id="522" w:author="Jennifer Appleby" w:date="2023-02-16T05:12:00Z">
              <w:r>
                <w:t>Create Policy/Client Fee</w:t>
              </w:r>
            </w:ins>
          </w:p>
        </w:tc>
        <w:tc>
          <w:tcPr>
            <w:tcW w:w="6225"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rPr>
                <w:ins w:id="523" w:author="Jennifer Appleby" w:date="2023-02-16T05:12:00Z"/>
              </w:rPr>
            </w:pPr>
            <w:ins w:id="524" w:author="Jennifer Appleby" w:date="2023-02-16T05:12:00Z">
              <w:r>
                <w:t>Create a new Policy or Client Fee on an existing linked client, for the same account as the linked client, using the adviser details from the statement record.</w:t>
              </w:r>
            </w:ins>
          </w:p>
        </w:tc>
      </w:tr>
      <w:tr w:rsidR="00385F0B">
        <w:trPr>
          <w:ins w:id="525" w:author="Jennifer Appleby" w:date="2023-02-16T05:12:00Z"/>
        </w:trPr>
        <w:tc>
          <w:tcPr>
            <w:tcW w:w="3495"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880" w:right="160"/>
              <w:rPr>
                <w:ins w:id="526" w:author="Jennifer Appleby" w:date="2023-02-16T05:12:00Z"/>
              </w:rPr>
            </w:pPr>
            <w:ins w:id="527" w:author="Jennifer Appleby" w:date="2023-02-16T05:12:00Z">
              <w:r>
                <w:t>Create Multiple Policy/Client Fee</w:t>
              </w:r>
            </w:ins>
          </w:p>
        </w:tc>
        <w:tc>
          <w:tcPr>
            <w:tcW w:w="6225"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rPr>
                <w:ins w:id="528" w:author="Jennifer Appleby" w:date="2023-02-16T05:12:00Z"/>
              </w:rPr>
            </w:pPr>
            <w:ins w:id="529" w:author="Jennifer Appleby" w:date="2023-02-16T05:12:00Z">
              <w:r>
                <w:t>Create multiple new Policies or Client Fees on existing linked clients, for the same account as the linked client, using the adviser details from the statement record.</w:t>
              </w:r>
            </w:ins>
          </w:p>
        </w:tc>
      </w:tr>
      <w:tr w:rsidR="00385F0B">
        <w:trPr>
          <w:trHeight w:val="400"/>
          <w:ins w:id="530" w:author="Jennifer Appleby" w:date="2023-02-16T05:12:00Z"/>
        </w:trPr>
        <w:tc>
          <w:tcPr>
            <w:tcW w:w="9720" w:type="dxa"/>
            <w:gridSpan w:val="2"/>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rPr>
                <w:ins w:id="531" w:author="Jennifer Appleby" w:date="2023-02-16T05:12:00Z"/>
              </w:rPr>
            </w:pPr>
            <w:ins w:id="532" w:author="Jennifer Appleby" w:date="2023-02-16T05:12:00Z">
              <w:r>
                <w:t>Create new Client and Policy/Client Fee</w:t>
              </w:r>
            </w:ins>
          </w:p>
        </w:tc>
      </w:tr>
      <w:tr w:rsidR="00385F0B">
        <w:trPr>
          <w:trHeight w:val="975"/>
          <w:ins w:id="533" w:author="Jennifer Appleby" w:date="2023-02-16T05:12:00Z"/>
        </w:trPr>
        <w:tc>
          <w:tcPr>
            <w:tcW w:w="3495"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880" w:right="160"/>
              <w:rPr>
                <w:ins w:id="534" w:author="Jennifer Appleby" w:date="2023-02-16T05:12:00Z"/>
              </w:rPr>
            </w:pPr>
            <w:ins w:id="535" w:author="Jennifer Appleby" w:date="2023-02-16T05:12:00Z">
              <w:r>
                <w:t>Create Policy/Client Fee</w:t>
              </w:r>
            </w:ins>
          </w:p>
        </w:tc>
        <w:tc>
          <w:tcPr>
            <w:tcW w:w="6225"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rPr>
                <w:ins w:id="536" w:author="Jennifer Appleby" w:date="2023-02-16T05:12:00Z"/>
              </w:rPr>
            </w:pPr>
            <w:ins w:id="537" w:author="Jennifer Appleby" w:date="2023-02-16T05:12:00Z">
              <w:r>
                <w:t>Create a new Client and Policy or Client Fee for a suspense record that has missing client information.</w:t>
              </w:r>
            </w:ins>
          </w:p>
        </w:tc>
      </w:tr>
      <w:tr w:rsidR="00385F0B">
        <w:trPr>
          <w:trHeight w:val="975"/>
          <w:ins w:id="538" w:author="Jennifer Appleby" w:date="2023-02-16T05:12:00Z"/>
        </w:trPr>
        <w:tc>
          <w:tcPr>
            <w:tcW w:w="3495"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880" w:right="160"/>
              <w:rPr>
                <w:ins w:id="539" w:author="Jennifer Appleby" w:date="2023-02-16T05:12:00Z"/>
              </w:rPr>
            </w:pPr>
            <w:ins w:id="540" w:author="Jennifer Appleby" w:date="2023-02-16T05:12:00Z">
              <w:r>
                <w:t>Create Multiple Policy/Client Fee</w:t>
              </w:r>
            </w:ins>
          </w:p>
        </w:tc>
        <w:tc>
          <w:tcPr>
            <w:tcW w:w="6225"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rPr>
                <w:ins w:id="541" w:author="Jennifer Appleby" w:date="2023-02-16T05:12:00Z"/>
              </w:rPr>
            </w:pPr>
            <w:ins w:id="542" w:author="Jennifer Appleby" w:date="2023-02-16T05:12:00Z">
              <w:r>
                <w:t>Create multiple new Clients and Policies or Client Fees for suspense records that have missing client information.</w:t>
              </w:r>
            </w:ins>
          </w:p>
        </w:tc>
      </w:tr>
    </w:tbl>
    <w:p w:rsidR="00385F0B" w:rsidRDefault="0045227F">
      <w:pPr>
        <w:pStyle w:val="Heading3"/>
        <w:keepNext w:val="0"/>
        <w:keepLines w:val="0"/>
        <w:shd w:val="clear" w:color="auto" w:fill="FFFFFF"/>
        <w:spacing w:before="480" w:after="200" w:line="240" w:lineRule="auto"/>
        <w:rPr>
          <w:ins w:id="543" w:author="Jennifer Appleby" w:date="2023-02-16T05:12:00Z"/>
        </w:rPr>
      </w:pPr>
      <w:bookmarkStart w:id="544" w:name="_xm0b0i5gq7th" w:colFirst="0" w:colLast="0"/>
      <w:bookmarkStart w:id="545" w:name="_Toc174541479"/>
      <w:bookmarkEnd w:id="544"/>
      <w:ins w:id="546" w:author="Jennifer Appleby" w:date="2023-02-16T05:12:00Z">
        <w:r>
          <w:t>Incorrect Supplier on Product</w:t>
        </w:r>
        <w:bookmarkEnd w:id="545"/>
      </w:ins>
    </w:p>
    <w:tbl>
      <w:tblPr>
        <w:tblStyle w:val="afb"/>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ins w:id="547" w:author="Jennifer Appleby" w:date="2023-02-16T05:12:00Z"/>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548" w:author="Jennifer Appleby" w:date="2023-02-16T05:12:00Z"/>
              </w:rPr>
            </w:pPr>
            <w:ins w:id="549" w:author="Jennifer Appleby" w:date="2023-02-16T05:12:00Z">
              <w:r>
                <w:t>Update Product</w:t>
              </w:r>
            </w:ins>
          </w:p>
        </w:tc>
      </w:tr>
      <w:tr w:rsidR="00385F0B">
        <w:trPr>
          <w:trHeight w:val="300"/>
          <w:ins w:id="550" w:author="Jennifer Appleby" w:date="2023-02-16T05:1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ins w:id="551" w:author="Jennifer Appleby" w:date="2023-02-16T05:12:00Z"/>
              </w:rPr>
            </w:pPr>
            <w:ins w:id="552" w:author="Jennifer Appleby" w:date="2023-02-16T05:12:00Z">
              <w:r>
                <w:t>Update selected Records</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553" w:author="Jennifer Appleby" w:date="2023-02-16T05:12:00Z"/>
              </w:rPr>
            </w:pPr>
            <w:ins w:id="554" w:author="Jennifer Appleby" w:date="2023-02-16T05:12:00Z">
              <w:r>
                <w:t>For the selected suspense records with a status of ‘Incorrect Supplier on Product’, apply the selected product.</w:t>
              </w:r>
            </w:ins>
          </w:p>
        </w:tc>
      </w:tr>
      <w:tr w:rsidR="00385F0B">
        <w:trPr>
          <w:trHeight w:val="300"/>
          <w:ins w:id="555" w:author="Jennifer Appleby" w:date="2023-02-16T05:1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ins w:id="556" w:author="Jennifer Appleby" w:date="2023-02-16T05:12:00Z"/>
              </w:rPr>
            </w:pPr>
            <w:ins w:id="557" w:author="Jennifer Appleby" w:date="2023-02-16T05:12:00Z">
              <w:r>
                <w:t>Update all Records</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558" w:author="Jennifer Appleby" w:date="2023-02-16T05:12:00Z"/>
              </w:rPr>
            </w:pPr>
            <w:ins w:id="559" w:author="Jennifer Appleby" w:date="2023-02-16T05:12:00Z">
              <w:r>
                <w:t>For all suspense records with a status of ‘Incorrect Supplier on Product’, apply the selected product.</w:t>
              </w:r>
            </w:ins>
          </w:p>
        </w:tc>
      </w:tr>
    </w:tbl>
    <w:p w:rsidR="00385F0B" w:rsidRDefault="0045227F">
      <w:pPr>
        <w:pStyle w:val="Heading3"/>
        <w:keepNext w:val="0"/>
        <w:keepLines w:val="0"/>
        <w:shd w:val="clear" w:color="auto" w:fill="FFFFFF"/>
        <w:spacing w:before="480" w:after="200" w:line="240" w:lineRule="auto"/>
        <w:rPr>
          <w:ins w:id="560" w:author="Jennifer Appleby" w:date="2023-02-16T05:12:00Z"/>
        </w:rPr>
      </w:pPr>
      <w:bookmarkStart w:id="561" w:name="_g8zof6k58q6f" w:colFirst="0" w:colLast="0"/>
      <w:bookmarkStart w:id="562" w:name="_Toc174541480"/>
      <w:bookmarkEnd w:id="561"/>
      <w:ins w:id="563" w:author="Jennifer Appleby" w:date="2023-02-16T05:12:00Z">
        <w:r>
          <w:lastRenderedPageBreak/>
          <w:t>Client Opt-Out</w:t>
        </w:r>
        <w:bookmarkEnd w:id="562"/>
      </w:ins>
    </w:p>
    <w:tbl>
      <w:tblPr>
        <w:tblStyle w:val="afc"/>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ins w:id="564" w:author="Jennifer Appleby" w:date="2023-02-16T05:12:00Z"/>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565" w:author="Jennifer Appleby" w:date="2023-02-16T05:12:00Z"/>
              </w:rPr>
            </w:pPr>
            <w:ins w:id="566" w:author="Jennifer Appleby" w:date="2023-02-16T05:12:00Z">
              <w:r>
                <w:t>Refund to Supplier</w:t>
              </w:r>
            </w:ins>
          </w:p>
        </w:tc>
      </w:tr>
      <w:tr w:rsidR="00385F0B">
        <w:trPr>
          <w:trHeight w:val="300"/>
          <w:ins w:id="567" w:author="Jennifer Appleby" w:date="2023-02-16T05:1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ins w:id="568" w:author="Jennifer Appleby" w:date="2023-02-16T05:12:00Z"/>
              </w:rPr>
            </w:pPr>
            <w:ins w:id="569" w:author="Jennifer Appleby" w:date="2023-02-16T05:12:00Z">
              <w:r>
                <w:t>Update Selected Statement</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570" w:author="Jennifer Appleby" w:date="2023-02-16T05:12:00Z"/>
              </w:rPr>
            </w:pPr>
            <w:ins w:id="571" w:author="Jennifer Appleby" w:date="2023-02-16T05:12:00Z">
              <w:r>
                <w:t>For the selected suspense records with a status of 'Client Opt-Out', refund the supplier.</w:t>
              </w:r>
            </w:ins>
          </w:p>
        </w:tc>
      </w:tr>
      <w:tr w:rsidR="00385F0B">
        <w:trPr>
          <w:trHeight w:val="300"/>
          <w:ins w:id="572" w:author="Jennifer Appleby" w:date="2023-02-16T05:1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ins w:id="573" w:author="Jennifer Appleby" w:date="2023-02-16T05:12:00Z"/>
              </w:rPr>
            </w:pPr>
            <w:ins w:id="574" w:author="Jennifer Appleby" w:date="2023-02-16T05:12:00Z">
              <w:r>
                <w:t>Update All Statement</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575" w:author="Jennifer Appleby" w:date="2023-02-16T05:12:00Z"/>
              </w:rPr>
            </w:pPr>
            <w:ins w:id="576" w:author="Jennifer Appleby" w:date="2023-02-16T05:12:00Z">
              <w:r>
                <w:t>For all suspense records with a status of ‘Client Opt-Out', refund the supplier.</w:t>
              </w:r>
            </w:ins>
          </w:p>
        </w:tc>
      </w:tr>
    </w:tbl>
    <w:p w:rsidR="00385F0B" w:rsidRDefault="0045227F">
      <w:pPr>
        <w:pStyle w:val="Heading3"/>
        <w:keepNext w:val="0"/>
        <w:keepLines w:val="0"/>
        <w:shd w:val="clear" w:color="auto" w:fill="FFFFFF"/>
        <w:spacing w:before="480" w:after="200" w:line="240" w:lineRule="auto"/>
        <w:rPr>
          <w:ins w:id="577" w:author="Jennifer Appleby" w:date="2023-02-16T05:12:00Z"/>
        </w:rPr>
      </w:pPr>
      <w:bookmarkStart w:id="578" w:name="_2828kq2zrytz" w:colFirst="0" w:colLast="0"/>
      <w:bookmarkStart w:id="579" w:name="_Toc174541481"/>
      <w:bookmarkEnd w:id="578"/>
      <w:ins w:id="580" w:author="Jennifer Appleby" w:date="2023-02-16T05:12:00Z">
        <w:r>
          <w:t>Unauthorised Revenue</w:t>
        </w:r>
        <w:bookmarkEnd w:id="579"/>
      </w:ins>
    </w:p>
    <w:tbl>
      <w:tblPr>
        <w:tblStyle w:val="afd"/>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ins w:id="581" w:author="Jennifer Appleby" w:date="2023-02-16T05:12:00Z"/>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582" w:author="Jennifer Appleby" w:date="2023-02-16T05:12:00Z"/>
              </w:rPr>
            </w:pPr>
            <w:ins w:id="583" w:author="Jennifer Appleby" w:date="2023-02-16T05:12:00Z">
              <w:r>
                <w:t>Refund to Supplier</w:t>
              </w:r>
            </w:ins>
          </w:p>
        </w:tc>
      </w:tr>
      <w:tr w:rsidR="00385F0B">
        <w:trPr>
          <w:trHeight w:val="300"/>
          <w:ins w:id="584" w:author="Jennifer Appleby" w:date="2023-02-16T05:1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ins w:id="585" w:author="Jennifer Appleby" w:date="2023-02-16T05:12:00Z"/>
              </w:rPr>
            </w:pPr>
            <w:ins w:id="586" w:author="Jennifer Appleby" w:date="2023-02-16T05:12:00Z">
              <w:r>
                <w:t>Update Selected Statement</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587" w:author="Jennifer Appleby" w:date="2023-02-16T05:12:00Z"/>
              </w:rPr>
            </w:pPr>
            <w:ins w:id="588" w:author="Jennifer Appleby" w:date="2023-02-16T05:12:00Z">
              <w:r>
                <w:t>For the selected suspense records with a status of 'Unauthorised Revenue', refund the supplier.</w:t>
              </w:r>
            </w:ins>
          </w:p>
        </w:tc>
      </w:tr>
      <w:tr w:rsidR="00385F0B">
        <w:trPr>
          <w:trHeight w:val="300"/>
          <w:ins w:id="589" w:author="Jennifer Appleby" w:date="2023-02-16T05:12: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ins w:id="590" w:author="Jennifer Appleby" w:date="2023-02-16T05:12:00Z"/>
              </w:rPr>
            </w:pPr>
            <w:ins w:id="591" w:author="Jennifer Appleby" w:date="2023-02-16T05:12:00Z">
              <w:r>
                <w:t>Update All Statement</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592" w:author="Jennifer Appleby" w:date="2023-02-16T05:12:00Z"/>
              </w:rPr>
            </w:pPr>
            <w:ins w:id="593" w:author="Jennifer Appleby" w:date="2023-02-16T05:12:00Z">
              <w:r>
                <w:t>For all suspense records with a status of ‘Unauthorised Revenue', refund the supplier.</w:t>
              </w:r>
            </w:ins>
          </w:p>
        </w:tc>
      </w:tr>
    </w:tbl>
    <w:p w:rsidR="00385F0B" w:rsidRDefault="0045227F" w:rsidP="00B35771">
      <w:pPr>
        <w:pStyle w:val="Heading3"/>
        <w:shd w:val="clear" w:color="auto" w:fill="FFFFFF"/>
        <w:spacing w:after="200"/>
        <w:rPr>
          <w:ins w:id="594" w:author="Jennifer Appleby" w:date="2023-02-16T05:19:00Z"/>
        </w:rPr>
      </w:pPr>
      <w:bookmarkStart w:id="595" w:name="_Toc174541482"/>
      <w:ins w:id="596" w:author="Jennifer Appleby" w:date="2023-02-16T05:19:00Z">
        <w:r>
          <w:t>Refund to Supplier new</w:t>
        </w:r>
        <w:bookmarkEnd w:id="595"/>
      </w:ins>
    </w:p>
    <w:tbl>
      <w:tblPr>
        <w:tblStyle w:val="afe"/>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780"/>
      </w:tblGrid>
      <w:tr w:rsidR="00385F0B">
        <w:trPr>
          <w:ins w:id="597" w:author="Jennifer Appleby" w:date="2023-02-16T05:19:00Z"/>
        </w:trPr>
        <w:tc>
          <w:tcPr>
            <w:tcW w:w="3090"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rPr>
                <w:ins w:id="598" w:author="Jennifer Appleby" w:date="2023-02-16T05:19:00Z"/>
              </w:rPr>
            </w:pPr>
            <w:ins w:id="599" w:author="Jennifer Appleby" w:date="2023-02-16T05:19:00Z">
              <w:r>
                <w:t>Update selected Records</w:t>
              </w:r>
            </w:ins>
          </w:p>
        </w:tc>
        <w:tc>
          <w:tcPr>
            <w:tcW w:w="6780"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rPr>
                <w:ins w:id="600" w:author="Jennifer Appleby" w:date="2023-02-16T05:19:00Z"/>
              </w:rPr>
            </w:pPr>
            <w:ins w:id="601" w:author="Jennifer Appleby" w:date="2023-02-16T05:19:00Z">
              <w:r>
                <w:t>For the selected suspense records, refund the supplier.</w:t>
              </w:r>
            </w:ins>
          </w:p>
        </w:tc>
      </w:tr>
      <w:tr w:rsidR="00385F0B">
        <w:trPr>
          <w:ins w:id="602" w:author="Jennifer Appleby" w:date="2023-02-16T05:19:00Z"/>
        </w:trPr>
        <w:tc>
          <w:tcPr>
            <w:tcW w:w="3090"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rPr>
                <w:ins w:id="603" w:author="Jennifer Appleby" w:date="2023-02-16T05:19:00Z"/>
              </w:rPr>
            </w:pPr>
            <w:ins w:id="604" w:author="Jennifer Appleby" w:date="2023-02-16T05:19:00Z">
              <w:r>
                <w:t>Update all Records</w:t>
              </w:r>
            </w:ins>
          </w:p>
        </w:tc>
        <w:tc>
          <w:tcPr>
            <w:tcW w:w="6780"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rPr>
                <w:ins w:id="605" w:author="Jennifer Appleby" w:date="2023-02-16T05:19:00Z"/>
              </w:rPr>
            </w:pPr>
            <w:ins w:id="606" w:author="Jennifer Appleby" w:date="2023-02-16T05:19:00Z">
              <w:r>
                <w:t>For all suspense records, refund the supplier.</w:t>
              </w:r>
            </w:ins>
          </w:p>
        </w:tc>
      </w:tr>
    </w:tbl>
    <w:p w:rsidR="00385F0B" w:rsidRDefault="0045227F">
      <w:pPr>
        <w:pStyle w:val="Heading3"/>
        <w:rPr>
          <w:ins w:id="607" w:author="Jennifer Appleby" w:date="2023-02-16T05:19:00Z"/>
        </w:rPr>
      </w:pPr>
      <w:bookmarkStart w:id="608" w:name="_frejo2gh175q" w:colFirst="0" w:colLast="0"/>
      <w:bookmarkStart w:id="609" w:name="_Toc174541483"/>
      <w:bookmarkEnd w:id="608"/>
      <w:commentRangeStart w:id="610"/>
      <w:ins w:id="611" w:author="Jennifer Appleby" w:date="2023-02-16T05:19:00Z">
        <w:r>
          <w:t>Client Review Incomplete</w:t>
        </w:r>
        <w:commentRangeEnd w:id="610"/>
        <w:r>
          <w:commentReference w:id="610"/>
        </w:r>
        <w:bookmarkEnd w:id="609"/>
        <w:r>
          <w:t xml:space="preserve"> </w:t>
        </w:r>
      </w:ins>
    </w:p>
    <w:tbl>
      <w:tblPr>
        <w:tblStyle w:val="aff"/>
        <w:tblW w:w="9745"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3284"/>
        <w:gridCol w:w="6461"/>
      </w:tblGrid>
      <w:tr w:rsidR="00385F0B">
        <w:trPr>
          <w:trHeight w:val="405"/>
          <w:ins w:id="612" w:author="Jennifer Appleby" w:date="2023-02-16T05:19:00Z"/>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hd w:val="clear" w:color="auto" w:fill="FFFFFF"/>
              <w:spacing w:after="0"/>
              <w:rPr>
                <w:ins w:id="613" w:author="Jennifer Appleby" w:date="2023-02-16T05:19:00Z"/>
              </w:rPr>
            </w:pPr>
            <w:ins w:id="614" w:author="Jennifer Appleby" w:date="2023-02-16T05:19:00Z">
              <w:r>
                <w:t>Dealer Payment</w:t>
              </w:r>
            </w:ins>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385F0B">
            <w:pPr>
              <w:shd w:val="clear" w:color="auto" w:fill="FFFFFF"/>
              <w:spacing w:after="0"/>
              <w:rPr>
                <w:ins w:id="615" w:author="Jennifer Appleby" w:date="2023-02-16T05:19:00Z"/>
              </w:rPr>
            </w:pPr>
          </w:p>
        </w:tc>
      </w:tr>
    </w:tbl>
    <w:tbl>
      <w:tblPr>
        <w:tblStyle w:val="aff0"/>
        <w:tblW w:w="9745"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3284"/>
        <w:gridCol w:w="6461"/>
      </w:tblGrid>
      <w:tr w:rsidR="00385F0B">
        <w:trPr>
          <w:trHeight w:val="405"/>
          <w:ins w:id="616" w:author="Jennifer Appleby" w:date="2023-02-16T05:19:00Z"/>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bookmarkStart w:id="617" w:name="_glewkrw41258" w:colFirst="0" w:colLast="0"/>
          <w:bookmarkEnd w:id="617"/>
          <w:p w:rsidR="00385F0B" w:rsidRDefault="0045227F">
            <w:pPr>
              <w:shd w:val="clear" w:color="auto" w:fill="FFFFFF"/>
              <w:spacing w:after="0"/>
              <w:rPr>
                <w:ins w:id="618" w:author="Jennifer Appleby" w:date="2023-02-16T05:19:00Z"/>
              </w:rPr>
            </w:pPr>
            <w:ins w:id="619" w:author="Jennifer Appleby" w:date="2023-02-16T05:19:00Z">
              <w:r>
                <w:fldChar w:fldCharType="begin"/>
              </w:r>
              <w:r>
                <w:instrText>HYPERLINK "https://community.iress.com/t5/Help-Guide-CommPay/View-the-Suspense-Balance/ta-p/19448"</w:instrText>
              </w:r>
              <w:r>
                <w:fldChar w:fldCharType="separate"/>
              </w:r>
              <w:r>
                <w:t>View Suspense Balance</w:t>
              </w:r>
              <w:r>
                <w:fldChar w:fldCharType="end"/>
              </w:r>
            </w:ins>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hd w:val="clear" w:color="auto" w:fill="FFFFFF"/>
              <w:spacing w:after="0"/>
              <w:rPr>
                <w:ins w:id="620" w:author="Jennifer Appleby" w:date="2023-02-16T05:19:00Z"/>
              </w:rPr>
            </w:pPr>
            <w:ins w:id="621" w:author="Jennifer Appleby" w:date="2023-02-16T05:19:00Z">
              <w:r>
                <w:t>View the total amount of money for suspense records that have missing client information.</w:t>
              </w:r>
            </w:ins>
          </w:p>
        </w:tc>
      </w:tr>
    </w:tbl>
    <w:p w:rsidR="00385F0B" w:rsidRDefault="0045227F">
      <w:pPr>
        <w:pStyle w:val="Heading3"/>
        <w:keepNext w:val="0"/>
        <w:keepLines w:val="0"/>
        <w:shd w:val="clear" w:color="auto" w:fill="FFFFFF"/>
        <w:spacing w:before="480" w:after="200" w:line="240" w:lineRule="auto"/>
        <w:rPr>
          <w:ins w:id="622" w:author="Jennifer Appleby" w:date="2023-02-16T05:19:00Z"/>
        </w:rPr>
      </w:pPr>
      <w:bookmarkStart w:id="623" w:name="_st17nzwwobmj" w:colFirst="0" w:colLast="0"/>
      <w:bookmarkStart w:id="624" w:name="_Toc174541484"/>
      <w:bookmarkEnd w:id="623"/>
      <w:ins w:id="625" w:author="Jennifer Appleby" w:date="2023-02-16T05:19:00Z">
        <w:r>
          <w:t>Reset</w:t>
        </w:r>
        <w:bookmarkEnd w:id="624"/>
        <w:r>
          <w:t xml:space="preserve"> </w:t>
        </w:r>
      </w:ins>
    </w:p>
    <w:tbl>
      <w:tblPr>
        <w:tblStyle w:val="aff1"/>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ins w:id="626" w:author="Jennifer Appleby" w:date="2023-02-16T05:19: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627" w:author="Jennifer Appleby" w:date="2023-02-16T05:19:00Z"/>
              </w:rPr>
            </w:pPr>
            <w:ins w:id="628" w:author="Jennifer Appleby" w:date="2023-02-16T05:19:00Z">
              <w:r>
                <w:t>Reset Record</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629" w:author="Jennifer Appleby" w:date="2023-02-16T05:19:00Z"/>
              </w:rPr>
            </w:pPr>
            <w:ins w:id="630" w:author="Jennifer Appleby" w:date="2023-02-16T05:19:00Z">
              <w:r>
                <w:t>Reset selected record for matching.</w:t>
              </w:r>
            </w:ins>
          </w:p>
        </w:tc>
      </w:tr>
      <w:tr w:rsidR="00385F0B">
        <w:trPr>
          <w:trHeight w:val="300"/>
          <w:ins w:id="631" w:author="Jennifer Appleby" w:date="2023-02-16T05:19:00Z"/>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632" w:author="Jennifer Appleby" w:date="2023-02-16T05:19:00Z"/>
              </w:rPr>
            </w:pPr>
            <w:ins w:id="633" w:author="Jennifer Appleby" w:date="2023-02-16T05:19:00Z">
              <w:r>
                <w:t>Reset All Keep on Suspense records</w:t>
              </w:r>
            </w:ins>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ins w:id="634" w:author="Jennifer Appleby" w:date="2023-02-16T05:19:00Z"/>
              </w:rPr>
            </w:pPr>
            <w:ins w:id="635" w:author="Jennifer Appleby" w:date="2023-02-16T05:19:00Z">
              <w:r>
                <w:t>Reset records in 'Keep on Suspense' status to be included for matching.</w:t>
              </w:r>
            </w:ins>
          </w:p>
        </w:tc>
      </w:tr>
    </w:tbl>
    <w:p w:rsidR="00385F0B" w:rsidRDefault="00385F0B">
      <w:pPr>
        <w:pStyle w:val="Heading2"/>
        <w:shd w:val="clear" w:color="auto" w:fill="FFFFFF"/>
        <w:spacing w:after="200"/>
        <w:rPr>
          <w:ins w:id="636" w:author="Jennifer Appleby" w:date="2023-02-16T05:19:00Z"/>
        </w:rPr>
      </w:pPr>
      <w:bookmarkStart w:id="637" w:name="_rn9ellh9jpxc" w:colFirst="0" w:colLast="0"/>
      <w:bookmarkEnd w:id="637"/>
    </w:p>
    <w:tbl>
      <w:tblPr>
        <w:tblStyle w:val="aff2"/>
        <w:tblW w:w="9745"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3284"/>
        <w:gridCol w:w="6461"/>
      </w:tblGrid>
      <w:tr w:rsidR="00385F0B">
        <w:trPr>
          <w:trHeight w:val="675"/>
          <w:ins w:id="638" w:author="Jennifer Appleby" w:date="2023-02-16T05:19:00Z"/>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hd w:val="clear" w:color="auto" w:fill="FFFFFF"/>
              <w:spacing w:after="0"/>
              <w:rPr>
                <w:ins w:id="639" w:author="Jennifer Appleby" w:date="2023-02-16T05:19:00Z"/>
              </w:rPr>
            </w:pPr>
            <w:ins w:id="640" w:author="Jennifer Appleby" w:date="2023-02-16T05:19:00Z">
              <w:r>
                <w:t>Export to CSV</w:t>
              </w:r>
            </w:ins>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hd w:val="clear" w:color="auto" w:fill="FFFFFF"/>
              <w:spacing w:after="0"/>
              <w:rPr>
                <w:ins w:id="641" w:author="Jennifer Appleby" w:date="2023-02-16T05:19:00Z"/>
              </w:rPr>
            </w:pPr>
            <w:ins w:id="642" w:author="Jennifer Appleby" w:date="2023-02-16T05:19:00Z">
              <w:r>
                <w:t xml:space="preserve">Export suspense records to a CSV file. </w:t>
              </w:r>
              <w:r>
                <w:rPr>
                  <w:noProof/>
                </w:rPr>
                <w:drawing>
                  <wp:inline distT="114300" distB="114300" distL="114300" distR="114300" wp14:anchorId="421B0362" wp14:editId="215D8C36">
                    <wp:extent cx="104775" cy="104775"/>
                    <wp:effectExtent l="0" t="0" r="0" b="0"/>
                    <wp:docPr id="13" name="image1.gif" descr="undefined"/>
                    <wp:cNvGraphicFramePr/>
                    <a:graphic xmlns:a="http://schemas.openxmlformats.org/drawingml/2006/main">
                      <a:graphicData uri="http://schemas.openxmlformats.org/drawingml/2006/picture">
                        <pic:pic xmlns:pic="http://schemas.openxmlformats.org/drawingml/2006/picture">
                          <pic:nvPicPr>
                            <pic:cNvPr id="0" name="image1.gif" descr="undefined"/>
                            <pic:cNvPicPr preferRelativeResize="0"/>
                          </pic:nvPicPr>
                          <pic:blipFill>
                            <a:blip r:embed="rId12"/>
                            <a:srcRect/>
                            <a:stretch>
                              <a:fillRect/>
                            </a:stretch>
                          </pic:blipFill>
                          <pic:spPr>
                            <a:xfrm>
                              <a:off x="0" y="0"/>
                              <a:ext cx="104775" cy="104775"/>
                            </a:xfrm>
                            <a:prstGeom prst="rect">
                              <a:avLst/>
                            </a:prstGeom>
                            <a:ln/>
                          </pic:spPr>
                        </pic:pic>
                      </a:graphicData>
                    </a:graphic>
                  </wp:inline>
                </w:drawing>
              </w:r>
              <w:r>
                <w:t xml:space="preserve"> </w:t>
              </w:r>
              <w:commentRangeStart w:id="643"/>
              <w:r>
                <w:t>Export to CSV</w:t>
              </w:r>
              <w:commentRangeEnd w:id="643"/>
              <w:r>
                <w:commentReference w:id="643"/>
              </w:r>
            </w:ins>
          </w:p>
          <w:p w:rsidR="00385F0B" w:rsidRDefault="00385F0B">
            <w:pPr>
              <w:shd w:val="clear" w:color="auto" w:fill="FFFFFF"/>
              <w:spacing w:after="0"/>
              <w:rPr>
                <w:ins w:id="644" w:author="Jennifer Appleby" w:date="2023-02-16T05:19:00Z"/>
              </w:rPr>
            </w:pPr>
          </w:p>
        </w:tc>
      </w:tr>
    </w:tbl>
    <w:p w:rsidR="00385F0B" w:rsidRDefault="0045227F">
      <w:pPr>
        <w:spacing w:after="20" w:line="240" w:lineRule="auto"/>
      </w:pPr>
      <w:r>
        <w:br w:type="page"/>
      </w:r>
    </w:p>
    <w:p w:rsidR="00385F0B" w:rsidRDefault="00385F0B">
      <w:pPr>
        <w:spacing w:after="20" w:line="240" w:lineRule="auto"/>
      </w:pPr>
    </w:p>
    <w:tbl>
      <w:tblPr>
        <w:tblStyle w:val="aff3"/>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Content/Fixed_Information/Suspense_Rules/Suspense_Reasons_and_Rules_Explained.htm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ins w:id="645" w:author="Jennifer Appleby" w:date="2023-02-16T02:26:00Z"/>
                <w:color w:val="666666"/>
                <w:sz w:val="18"/>
                <w:szCs w:val="18"/>
              </w:rPr>
            </w:pPr>
            <w:proofErr w:type="spellStart"/>
            <w:r>
              <w:rPr>
                <w:color w:val="666666"/>
                <w:sz w:val="18"/>
                <w:szCs w:val="18"/>
              </w:rPr>
              <w:t>CommPay</w:t>
            </w:r>
            <w:proofErr w:type="spellEnd"/>
            <w:r>
              <w:rPr>
                <w:color w:val="666666"/>
                <w:sz w:val="18"/>
                <w:szCs w:val="18"/>
              </w:rPr>
              <w:t xml:space="preserve"> Help &gt; </w:t>
            </w:r>
            <w:proofErr w:type="spellStart"/>
            <w:r>
              <w:rPr>
                <w:color w:val="666666"/>
                <w:sz w:val="18"/>
                <w:szCs w:val="18"/>
              </w:rPr>
              <w:t>CommPay</w:t>
            </w:r>
            <w:proofErr w:type="spellEnd"/>
            <w:r>
              <w:rPr>
                <w:color w:val="666666"/>
                <w:sz w:val="18"/>
                <w:szCs w:val="18"/>
              </w:rPr>
              <w:t xml:space="preserve"> Administration &gt; Fixed Information &gt; Suspense Reasons and Rules &gt; Suspense Reasons and Rules Explained</w:t>
            </w:r>
          </w:p>
          <w:p w:rsidR="00385F0B" w:rsidRDefault="00385F0B">
            <w:pPr>
              <w:widowControl w:val="0"/>
              <w:spacing w:after="0" w:line="240" w:lineRule="auto"/>
              <w:rPr>
                <w:ins w:id="646" w:author="Jennifer Appleby" w:date="2023-02-16T02:26:00Z"/>
                <w:color w:val="666666"/>
                <w:sz w:val="18"/>
                <w:szCs w:val="18"/>
              </w:rPr>
            </w:pPr>
          </w:p>
          <w:p w:rsidR="00385F0B" w:rsidRDefault="0045227F">
            <w:pPr>
              <w:widowControl w:val="0"/>
              <w:spacing w:after="0" w:line="240" w:lineRule="auto"/>
              <w:rPr>
                <w:color w:val="666666"/>
                <w:sz w:val="18"/>
                <w:szCs w:val="18"/>
              </w:rPr>
            </w:pPr>
            <w:proofErr w:type="spellStart"/>
            <w:ins w:id="647" w:author="Jennifer Appleby" w:date="2023-02-16T02:26:00Z">
              <w:r>
                <w:rPr>
                  <w:color w:val="666666"/>
                  <w:sz w:val="18"/>
                  <w:szCs w:val="18"/>
                </w:rPr>
                <w:t>CommPay</w:t>
              </w:r>
              <w:proofErr w:type="spellEnd"/>
              <w:r>
                <w:rPr>
                  <w:color w:val="666666"/>
                  <w:sz w:val="18"/>
                  <w:szCs w:val="18"/>
                </w:rPr>
                <w:t xml:space="preserve"> Help &gt; Core Help &gt; Suspense &gt; Suspense Reasons and Rules Explained</w:t>
              </w:r>
            </w:ins>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FixedInfo</w:t>
            </w:r>
            <w:proofErr w:type="spellEnd"/>
            <w:r>
              <w:rPr>
                <w:color w:val="666666"/>
                <w:sz w:val="18"/>
                <w:szCs w:val="18"/>
              </w:rPr>
              <w:t xml:space="preserve"> </w:t>
            </w:r>
            <w:proofErr w:type="spellStart"/>
            <w:r>
              <w:rPr>
                <w:color w:val="666666"/>
                <w:sz w:val="18"/>
                <w:szCs w:val="18"/>
              </w:rPr>
              <w:t>CP;Suspense</w:t>
            </w:r>
            <w:proofErr w:type="spellEnd"/>
            <w:r>
              <w:rPr>
                <w:color w:val="666666"/>
                <w:sz w:val="18"/>
                <w:szCs w:val="18"/>
              </w:rPr>
              <w:t xml:space="preserve"> Rules - Manage </w:t>
            </w:r>
            <w:proofErr w:type="spellStart"/>
            <w:r>
              <w:rPr>
                <w:color w:val="666666"/>
                <w:sz w:val="18"/>
                <w:szCs w:val="18"/>
              </w:rPr>
              <w:t>CP;Suspense</w:t>
            </w:r>
            <w:proofErr w:type="spellEnd"/>
            <w:r>
              <w:rPr>
                <w:color w:val="666666"/>
                <w:sz w:val="18"/>
                <w:szCs w:val="18"/>
              </w:rPr>
              <w:t xml:space="preserve"> Rules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 rules</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Rules - Manage </w:t>
            </w:r>
            <w:proofErr w:type="spellStart"/>
            <w:r>
              <w:rPr>
                <w:color w:val="666666"/>
                <w:sz w:val="18"/>
                <w:szCs w:val="18"/>
              </w:rPr>
              <w:t>CP;Suspense</w:t>
            </w:r>
            <w:proofErr w:type="spellEnd"/>
            <w:r>
              <w:rPr>
                <w:color w:val="666666"/>
                <w:sz w:val="18"/>
                <w:szCs w:val="18"/>
              </w:rPr>
              <w:t xml:space="preserve"> </w:t>
            </w:r>
            <w:proofErr w:type="spellStart"/>
            <w:r>
              <w:rPr>
                <w:color w:val="666666"/>
                <w:sz w:val="18"/>
                <w:szCs w:val="18"/>
              </w:rPr>
              <w:t>CP;Suspense</w:t>
            </w:r>
            <w:proofErr w:type="spellEnd"/>
            <w:r>
              <w:rPr>
                <w:color w:val="666666"/>
                <w:sz w:val="18"/>
                <w:szCs w:val="18"/>
              </w:rPr>
              <w:t xml:space="preserve"> - Matching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45227F" w:rsidP="00D36567">
      <w:pPr>
        <w:pStyle w:val="Heading1"/>
      </w:pPr>
      <w:bookmarkStart w:id="648" w:name="_Toc174541485"/>
      <w:r>
        <w:t>Suspense Reasons and Rules Explained</w:t>
      </w:r>
      <w:bookmarkEnd w:id="648"/>
    </w:p>
    <w:p w:rsidR="00385F0B" w:rsidRDefault="0045227F">
      <w:pPr>
        <w:shd w:val="clear" w:color="auto" w:fill="FFFFFF"/>
        <w:spacing w:after="200" w:line="240" w:lineRule="auto"/>
        <w:rPr>
          <w:color w:val="008000"/>
        </w:rPr>
      </w:pPr>
      <w:r>
        <w:t xml:space="preserve">All suspense rules, excluding system suspense rules, can be activated for either or both statement types: Policy and Client Fee. </w:t>
      </w:r>
      <w:r>
        <w:rPr>
          <w:noProof/>
        </w:rPr>
        <w:drawing>
          <wp:inline distT="114300" distB="114300" distL="114300" distR="114300" wp14:anchorId="54EED43E" wp14:editId="69513686">
            <wp:extent cx="104775" cy="1047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w:t>
      </w:r>
      <w:r>
        <w:rPr>
          <w:color w:val="008000"/>
        </w:rPr>
        <w:t>Change Statement Types linked to a Suspense Rule</w:t>
      </w:r>
    </w:p>
    <w:p w:rsidR="00385F0B" w:rsidRDefault="0045227F">
      <w:pPr>
        <w:shd w:val="clear" w:color="auto" w:fill="FFFFFF"/>
        <w:spacing w:after="200" w:line="240" w:lineRule="auto"/>
      </w:pPr>
      <w:r>
        <w:t>A list of all suspense rules and an explanation of each rule is below.</w:t>
      </w:r>
    </w:p>
    <w:p w:rsidR="00385F0B" w:rsidRDefault="0045227F">
      <w:pPr>
        <w:pStyle w:val="Heading3"/>
        <w:keepNext w:val="0"/>
        <w:keepLines w:val="0"/>
        <w:shd w:val="clear" w:color="auto" w:fill="FFFFFF"/>
        <w:spacing w:before="480" w:after="200" w:line="240" w:lineRule="auto"/>
        <w:rPr>
          <w:sz w:val="24"/>
          <w:szCs w:val="24"/>
        </w:rPr>
      </w:pPr>
      <w:bookmarkStart w:id="649" w:name="_Toc174541486"/>
      <w:r>
        <w:rPr>
          <w:sz w:val="24"/>
          <w:szCs w:val="24"/>
        </w:rPr>
        <w:t>Suspense Rules</w:t>
      </w:r>
      <w:bookmarkEnd w:id="649"/>
    </w:p>
    <w:p w:rsidR="00385F0B" w:rsidRDefault="0045227F">
      <w:pPr>
        <w:shd w:val="clear" w:color="auto" w:fill="FFFFFF"/>
        <w:spacing w:after="360" w:line="240" w:lineRule="auto"/>
        <w:rPr>
          <w:i/>
        </w:rPr>
      </w:pPr>
      <w:r>
        <w:rPr>
          <w:i/>
        </w:rPr>
        <w:t>Mandatory system suspense rules are marked with an asterisk (*).</w:t>
      </w:r>
    </w:p>
    <w:p w:rsidR="00385F0B" w:rsidRDefault="0045227F">
      <w:pPr>
        <w:pStyle w:val="Heading4"/>
        <w:keepNext w:val="0"/>
        <w:keepLines w:val="0"/>
        <w:shd w:val="clear" w:color="auto" w:fill="FFFFFF"/>
        <w:spacing w:after="120" w:line="240" w:lineRule="auto"/>
      </w:pPr>
      <w:r>
        <w:t>Account Code does not exist</w:t>
      </w:r>
    </w:p>
    <w:p w:rsidR="00385F0B" w:rsidRDefault="0045227F">
      <w:pPr>
        <w:numPr>
          <w:ilvl w:val="0"/>
          <w:numId w:val="67"/>
        </w:numPr>
        <w:shd w:val="clear" w:color="auto" w:fill="FFFFFF"/>
        <w:spacing w:before="200" w:after="320" w:line="240" w:lineRule="auto"/>
      </w:pPr>
      <w:r>
        <w:t>Statement record will be sent to suspense if a supplier reference code on the statement record has not been mapped against an adviser account.</w:t>
      </w:r>
    </w:p>
    <w:p w:rsidR="00385F0B" w:rsidRDefault="0045227F">
      <w:pPr>
        <w:pStyle w:val="Heading4"/>
        <w:keepNext w:val="0"/>
        <w:keepLines w:val="0"/>
        <w:shd w:val="clear" w:color="auto" w:fill="FFFFFF"/>
        <w:spacing w:after="120" w:line="240" w:lineRule="auto"/>
      </w:pPr>
      <w:r>
        <w:t>Account Code mismatch on linked Policy</w:t>
      </w:r>
    </w:p>
    <w:p w:rsidR="00385F0B" w:rsidRDefault="0045227F">
      <w:pPr>
        <w:numPr>
          <w:ilvl w:val="0"/>
          <w:numId w:val="25"/>
        </w:numPr>
        <w:shd w:val="clear" w:color="auto" w:fill="FFFFFF"/>
        <w:spacing w:before="200" w:after="320" w:line="240" w:lineRule="auto"/>
      </w:pPr>
      <w:r>
        <w:t xml:space="preserve">Statement record will be sent to suspense if the adviser on the statement record is different to the adviser on the matched lodgement/policy in </w:t>
      </w:r>
      <w:proofErr w:type="spellStart"/>
      <w:r>
        <w:t>CommPay</w:t>
      </w:r>
      <w:proofErr w:type="spellEnd"/>
      <w:r>
        <w:t>.</w:t>
      </w:r>
      <w:ins w:id="650" w:author="Jennifer Appleby" w:date="2023-02-16T02:42:00Z">
        <w:r>
          <w:br/>
        </w:r>
        <w:r>
          <w:rPr>
            <w:noProof/>
          </w:rPr>
          <w:drawing>
            <wp:inline distT="114300" distB="114300" distL="114300" distR="114300" wp14:anchorId="6BA59103" wp14:editId="49B9143A">
              <wp:extent cx="104775" cy="104775"/>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Policy Takeover on Suspense Records </w:t>
        </w:r>
        <w:r>
          <w:rPr>
            <w:noProof/>
          </w:rPr>
          <w:drawing>
            <wp:inline distT="114300" distB="114300" distL="114300" distR="114300" wp14:anchorId="5C49E3BD" wp14:editId="19B2AE5E">
              <wp:extent cx="104775" cy="1047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Update Statement Record from Suspense</w:t>
        </w:r>
      </w:ins>
    </w:p>
    <w:p w:rsidR="00385F0B" w:rsidRDefault="0045227F">
      <w:pPr>
        <w:pStyle w:val="Heading4"/>
        <w:keepNext w:val="0"/>
        <w:keepLines w:val="0"/>
        <w:shd w:val="clear" w:color="auto" w:fill="FFFFFF"/>
        <w:spacing w:after="120" w:line="240" w:lineRule="auto"/>
      </w:pPr>
      <w:r>
        <w:t>Account Is Not Active</w:t>
      </w:r>
    </w:p>
    <w:p w:rsidR="00385F0B" w:rsidRDefault="0045227F">
      <w:pPr>
        <w:numPr>
          <w:ilvl w:val="0"/>
          <w:numId w:val="53"/>
        </w:numPr>
        <w:shd w:val="clear" w:color="auto" w:fill="FFFFFF"/>
        <w:spacing w:before="200" w:after="320" w:line="240" w:lineRule="auto"/>
      </w:pPr>
      <w:r>
        <w:t>Statement record will be sent to suspense if the matched adviser account is not active.</w:t>
      </w:r>
      <w:ins w:id="651" w:author="Jennifer Appleby" w:date="2023-02-16T02:45:00Z">
        <w:r>
          <w:br/>
        </w:r>
        <w:r>
          <w:rPr>
            <w:noProof/>
          </w:rPr>
          <w:drawing>
            <wp:inline distT="114300" distB="114300" distL="114300" distR="114300" wp14:anchorId="76D8046B" wp14:editId="582E6685">
              <wp:extent cx="104775" cy="1047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Policy Takeover on Suspense Records</w:t>
        </w:r>
      </w:ins>
    </w:p>
    <w:p w:rsidR="00385F0B" w:rsidRDefault="0045227F">
      <w:pPr>
        <w:pStyle w:val="Heading4"/>
        <w:keepNext w:val="0"/>
        <w:keepLines w:val="0"/>
        <w:shd w:val="clear" w:color="auto" w:fill="FFFFFF"/>
        <w:spacing w:after="120" w:line="240" w:lineRule="auto"/>
      </w:pPr>
      <w:r>
        <w:t>Account is On Hold - All policies</w:t>
      </w:r>
    </w:p>
    <w:p w:rsidR="00385F0B" w:rsidRDefault="0045227F">
      <w:pPr>
        <w:numPr>
          <w:ilvl w:val="0"/>
          <w:numId w:val="63"/>
        </w:numPr>
        <w:shd w:val="clear" w:color="auto" w:fill="FFFFFF"/>
        <w:spacing w:before="200" w:after="320" w:line="240" w:lineRule="auto"/>
      </w:pPr>
      <w:r>
        <w:t xml:space="preserve">Statement record will be sent to suspense if the statement item is matched to a policy where the primary account has the status of </w:t>
      </w:r>
      <w:ins w:id="652" w:author="Jennifer Appleby" w:date="2023-02-16T02:19:00Z">
        <w:r>
          <w:t>'</w:t>
        </w:r>
      </w:ins>
      <w:del w:id="653" w:author="Jennifer Appleby" w:date="2023-02-16T02:19:00Z">
        <w:r>
          <w:delText>“</w:delText>
        </w:r>
      </w:del>
      <w:r>
        <w:t>On hold - all policies</w:t>
      </w:r>
      <w:ins w:id="654" w:author="Jennifer Appleby" w:date="2023-02-16T02:19:00Z">
        <w:r>
          <w:t>'</w:t>
        </w:r>
      </w:ins>
      <w:del w:id="655" w:author="Jennifer Appleby" w:date="2023-02-16T02:19:00Z">
        <w:r>
          <w:delText>”</w:delText>
        </w:r>
      </w:del>
      <w:r>
        <w:t>.</w:t>
      </w:r>
    </w:p>
    <w:p w:rsidR="00385F0B" w:rsidRDefault="0045227F">
      <w:pPr>
        <w:pStyle w:val="Heading4"/>
        <w:keepNext w:val="0"/>
        <w:keepLines w:val="0"/>
        <w:shd w:val="clear" w:color="auto" w:fill="FFFFFF"/>
        <w:spacing w:after="120" w:line="240" w:lineRule="auto"/>
      </w:pPr>
      <w:r>
        <w:t>Adviser mismatch on linked Client</w:t>
      </w:r>
    </w:p>
    <w:p w:rsidR="00385F0B" w:rsidRDefault="0045227F">
      <w:pPr>
        <w:numPr>
          <w:ilvl w:val="0"/>
          <w:numId w:val="39"/>
        </w:numPr>
        <w:shd w:val="clear" w:color="auto" w:fill="FFFFFF"/>
        <w:spacing w:before="200" w:after="320" w:line="240" w:lineRule="auto"/>
      </w:pPr>
      <w:r>
        <w:t xml:space="preserve">Statement record will be sent to suspense if the adviser on the statement record is different to the adviser on the matched client in </w:t>
      </w:r>
      <w:proofErr w:type="spellStart"/>
      <w:r>
        <w:t>CommPay</w:t>
      </w:r>
      <w:proofErr w:type="spellEnd"/>
      <w:r>
        <w:t>. This is for new policies only, existing policies will continue to match.</w:t>
      </w:r>
      <w:ins w:id="656" w:author="Jennifer Appleby" w:date="2023-02-16T02:35:00Z">
        <w:r>
          <w:br/>
        </w:r>
        <w:r>
          <w:rPr>
            <w:noProof/>
          </w:rPr>
          <w:drawing>
            <wp:inline distT="114300" distB="114300" distL="114300" distR="114300" wp14:anchorId="071FDA81" wp14:editId="6C0E46B3">
              <wp:extent cx="104775" cy="104775"/>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Create Policies or Client Fees from Suspense</w:t>
        </w:r>
      </w:ins>
    </w:p>
    <w:p w:rsidR="00385F0B" w:rsidRDefault="0045227F">
      <w:pPr>
        <w:pStyle w:val="Heading4"/>
        <w:keepNext w:val="0"/>
        <w:keepLines w:val="0"/>
        <w:shd w:val="clear" w:color="auto" w:fill="FFFFFF"/>
        <w:spacing w:after="120" w:line="240" w:lineRule="auto"/>
      </w:pPr>
      <w:r>
        <w:lastRenderedPageBreak/>
        <w:t>Auto-create Estimate Prohibited</w:t>
      </w:r>
    </w:p>
    <w:p w:rsidR="00385F0B" w:rsidRDefault="0045227F">
      <w:pPr>
        <w:numPr>
          <w:ilvl w:val="0"/>
          <w:numId w:val="13"/>
        </w:numPr>
        <w:shd w:val="clear" w:color="auto" w:fill="FFFFFF"/>
        <w:spacing w:before="200" w:after="320" w:line="240" w:lineRule="auto"/>
      </w:pPr>
      <w:r>
        <w:t xml:space="preserve">Statement record will be sent to suspense if the statement item is matched to a policy without an estimate and meets the restrictions defined in this rule. The behaviour of this rule is dependent on the </w:t>
      </w:r>
      <w:r>
        <w:rPr>
          <w:color w:val="008000"/>
        </w:rPr>
        <w:t>Auto-Create Estimate</w:t>
      </w:r>
      <w:r>
        <w:t xml:space="preserve"> general </w:t>
      </w:r>
      <w:proofErr w:type="spellStart"/>
      <w:r>
        <w:t>config</w:t>
      </w:r>
      <w:proofErr w:type="spellEnd"/>
      <w:r>
        <w:t xml:space="preserve"> option being set to 'All' and the </w:t>
      </w:r>
      <w:r>
        <w:rPr>
          <w:color w:val="008000"/>
        </w:rPr>
        <w:t>Auto Create Policy</w:t>
      </w:r>
      <w:r>
        <w:t xml:space="preserve"> general </w:t>
      </w:r>
      <w:proofErr w:type="spellStart"/>
      <w:r>
        <w:t>config</w:t>
      </w:r>
      <w:proofErr w:type="spellEnd"/>
      <w:r>
        <w:t xml:space="preserve"> option being set to 'False'. </w:t>
      </w:r>
      <w:ins w:id="657" w:author="Jennifer Appleby" w:date="2023-07-26T05:30:00Z">
        <w:r>
          <w:br/>
        </w:r>
      </w:ins>
      <w:r>
        <w:rPr>
          <w:noProof/>
          <w:color w:val="008000"/>
        </w:rPr>
        <w:drawing>
          <wp:inline distT="114300" distB="114300" distL="114300" distR="114300" wp14:anchorId="7ABB37EF" wp14:editId="7B5DD637">
            <wp:extent cx="104775" cy="1047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w:t>
      </w:r>
      <w:r>
        <w:rPr>
          <w:color w:val="008000"/>
        </w:rPr>
        <w:t>Manage Auto-create Estimate Prohibited Suspense Rule</w:t>
      </w:r>
      <w:ins w:id="658" w:author="Jennifer Appleby" w:date="2023-02-16T02:32:00Z">
        <w:r>
          <w:rPr>
            <w:color w:val="008000"/>
          </w:rPr>
          <w:t xml:space="preserve"> </w:t>
        </w:r>
        <w:r>
          <w:rPr>
            <w:noProof/>
            <w:color w:val="008000"/>
          </w:rPr>
          <w:drawing>
            <wp:inline distT="114300" distB="114300" distL="114300" distR="114300" wp14:anchorId="59EFE8B3" wp14:editId="63BF0A72">
              <wp:extent cx="104775" cy="104775"/>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rPr>
            <w:color w:val="008000"/>
          </w:rPr>
          <w:t xml:space="preserve"> Over-ride Auto-Create Estimate Prohibited from Suspense</w:t>
        </w:r>
      </w:ins>
    </w:p>
    <w:p w:rsidR="00385F0B" w:rsidRDefault="0045227F">
      <w:pPr>
        <w:pStyle w:val="Heading4"/>
        <w:keepNext w:val="0"/>
        <w:keepLines w:val="0"/>
        <w:shd w:val="clear" w:color="auto" w:fill="FFFFFF"/>
        <w:spacing w:after="120" w:line="240" w:lineRule="auto"/>
      </w:pPr>
      <w:r>
        <w:t>Case Manager Required</w:t>
      </w:r>
    </w:p>
    <w:p w:rsidR="00385F0B" w:rsidRDefault="0045227F">
      <w:pPr>
        <w:numPr>
          <w:ilvl w:val="0"/>
          <w:numId w:val="11"/>
        </w:numPr>
        <w:shd w:val="clear" w:color="auto" w:fill="FFFFFF"/>
        <w:spacing w:before="200" w:after="320" w:line="240" w:lineRule="auto"/>
      </w:pPr>
      <w:r>
        <w:t>Statement record will be sent to suspense if the matched lodgement/policy has no Case Manager Benchmark.</w:t>
      </w:r>
    </w:p>
    <w:p w:rsidR="00385F0B" w:rsidRDefault="0045227F">
      <w:pPr>
        <w:pStyle w:val="Heading4"/>
        <w:keepNext w:val="0"/>
        <w:keepLines w:val="0"/>
        <w:shd w:val="clear" w:color="auto" w:fill="FFFFFF"/>
        <w:spacing w:after="120" w:line="240" w:lineRule="auto"/>
      </w:pPr>
      <w:r>
        <w:t>Clawback revenue requires lapsed user prompt</w:t>
      </w:r>
    </w:p>
    <w:p w:rsidR="00385F0B" w:rsidRDefault="0045227F">
      <w:pPr>
        <w:numPr>
          <w:ilvl w:val="0"/>
          <w:numId w:val="79"/>
        </w:numPr>
        <w:shd w:val="clear" w:color="auto" w:fill="FFFFFF"/>
        <w:spacing w:before="200" w:after="320" w:line="240" w:lineRule="auto"/>
      </w:pPr>
      <w:r>
        <w:t>Statement record will be sent to suspense if the matched statement item where the revenue type is ‘Clawback’ and there is no recorded answer to the clawback prompt.</w:t>
      </w:r>
    </w:p>
    <w:p w:rsidR="00385F0B" w:rsidRDefault="0045227F">
      <w:pPr>
        <w:pStyle w:val="Heading4"/>
        <w:keepNext w:val="0"/>
        <w:keepLines w:val="0"/>
        <w:shd w:val="clear" w:color="auto" w:fill="FFFFFF"/>
        <w:spacing w:after="120" w:line="240" w:lineRule="auto"/>
      </w:pPr>
      <w:r>
        <w:t>Client mismatch on linked policy</w:t>
      </w:r>
    </w:p>
    <w:p w:rsidR="00385F0B" w:rsidRDefault="0045227F">
      <w:pPr>
        <w:numPr>
          <w:ilvl w:val="0"/>
          <w:numId w:val="40"/>
        </w:numPr>
        <w:shd w:val="clear" w:color="auto" w:fill="FFFFFF"/>
        <w:spacing w:before="200" w:after="320" w:line="240" w:lineRule="auto"/>
      </w:pPr>
      <w:r>
        <w:t>Statement record will be sent to suspense if the client on the statement record is different to the client on the matched lodgement/policy.</w:t>
      </w:r>
    </w:p>
    <w:p w:rsidR="00385F0B" w:rsidRDefault="0045227F">
      <w:pPr>
        <w:pStyle w:val="Heading4"/>
        <w:keepNext w:val="0"/>
        <w:keepLines w:val="0"/>
        <w:shd w:val="clear" w:color="auto" w:fill="FFFFFF"/>
        <w:spacing w:after="120" w:line="240" w:lineRule="auto"/>
      </w:pPr>
      <w:r>
        <w:t>Client Opt-Out</w:t>
      </w:r>
    </w:p>
    <w:p w:rsidR="00385F0B" w:rsidRDefault="0045227F">
      <w:pPr>
        <w:numPr>
          <w:ilvl w:val="0"/>
          <w:numId w:val="76"/>
        </w:numPr>
        <w:shd w:val="clear" w:color="auto" w:fill="FFFFFF"/>
        <w:spacing w:before="200" w:after="320" w:line="240" w:lineRule="auto"/>
      </w:pPr>
      <w:r>
        <w:t xml:space="preserve">Statement record will be sent to suspense if the statement item is matched to a client with an </w:t>
      </w:r>
      <w:proofErr w:type="spellStart"/>
      <w:r>
        <w:t>Xplan</w:t>
      </w:r>
      <w:proofErr w:type="spellEnd"/>
      <w:r>
        <w:t xml:space="preserve"> Opt-In status of ‘Opt-Out’ or ‘Opt-Out - No Client Response’ and has not been excluded by supplier or revenue type conditions in the suspense rule.</w:t>
      </w:r>
    </w:p>
    <w:p w:rsidR="00385F0B" w:rsidRDefault="0045227F">
      <w:pPr>
        <w:pStyle w:val="Heading4"/>
        <w:keepNext w:val="0"/>
        <w:keepLines w:val="0"/>
        <w:shd w:val="clear" w:color="auto" w:fill="FFFFFF"/>
        <w:spacing w:after="120" w:line="240" w:lineRule="auto"/>
      </w:pPr>
      <w:r>
        <w:t>Client Review Incomplete</w:t>
      </w:r>
    </w:p>
    <w:p w:rsidR="00385F0B" w:rsidRDefault="0045227F">
      <w:pPr>
        <w:numPr>
          <w:ilvl w:val="0"/>
          <w:numId w:val="69"/>
        </w:numPr>
        <w:shd w:val="clear" w:color="auto" w:fill="FFFFFF"/>
        <w:spacing w:before="200" w:after="320" w:line="240" w:lineRule="auto"/>
      </w:pPr>
      <w:r>
        <w:t>Statement record will be sent to suspense if the review date of the linked client record is outside the review period set in the rule.</w:t>
      </w:r>
    </w:p>
    <w:p w:rsidR="00385F0B" w:rsidRDefault="0045227F">
      <w:pPr>
        <w:pStyle w:val="Heading4"/>
        <w:keepNext w:val="0"/>
        <w:keepLines w:val="0"/>
        <w:shd w:val="clear" w:color="auto" w:fill="FFFFFF"/>
        <w:spacing w:after="120" w:line="240" w:lineRule="auto"/>
      </w:pPr>
      <w:r>
        <w:t>Does not match Estimate record</w:t>
      </w:r>
    </w:p>
    <w:p w:rsidR="00385F0B" w:rsidRDefault="0045227F">
      <w:pPr>
        <w:numPr>
          <w:ilvl w:val="0"/>
          <w:numId w:val="70"/>
        </w:numPr>
        <w:shd w:val="clear" w:color="auto" w:fill="FFFFFF"/>
        <w:spacing w:before="200" w:after="320" w:line="240" w:lineRule="auto"/>
      </w:pPr>
      <w:r>
        <w:t xml:space="preserve">Statement record will be sent to suspense if the net value on statement record does not match the estimated net value for the matched lodgement/policy. A tolerance level percentage can be added for the suspense rule. </w:t>
      </w:r>
      <w:r>
        <w:rPr>
          <w:noProof/>
        </w:rPr>
        <w:drawing>
          <wp:inline distT="114300" distB="114300" distL="114300" distR="114300" wp14:anchorId="33009513" wp14:editId="3863D5B1">
            <wp:extent cx="104775" cy="10477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w:t>
      </w:r>
      <w:r>
        <w:rPr>
          <w:color w:val="008000"/>
        </w:rPr>
        <w:t>Specify Tolerance for Does Not Match Estimate Record Suspense Rule</w:t>
      </w:r>
      <w:ins w:id="659" w:author="Jennifer Appleby" w:date="2023-02-16T02:31:00Z">
        <w:r>
          <w:rPr>
            <w:color w:val="008000"/>
          </w:rPr>
          <w:br/>
        </w:r>
        <w:r>
          <w:rPr>
            <w:noProof/>
            <w:color w:val="008000"/>
          </w:rPr>
          <w:drawing>
            <wp:inline distT="114300" distB="114300" distL="114300" distR="114300" wp14:anchorId="6909AE55" wp14:editId="3371D436">
              <wp:extent cx="104775" cy="104775"/>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rPr>
            <w:color w:val="008000"/>
          </w:rPr>
          <w:t xml:space="preserve"> View Actual Links</w:t>
        </w:r>
      </w:ins>
    </w:p>
    <w:p w:rsidR="00385F0B" w:rsidRDefault="0045227F">
      <w:pPr>
        <w:pStyle w:val="Heading4"/>
        <w:keepNext w:val="0"/>
        <w:keepLines w:val="0"/>
        <w:shd w:val="clear" w:color="auto" w:fill="FFFFFF"/>
        <w:spacing w:after="120" w:line="240" w:lineRule="auto"/>
      </w:pPr>
      <w:r>
        <w:t>Failed to Find Client</w:t>
      </w:r>
    </w:p>
    <w:p w:rsidR="00385F0B" w:rsidRDefault="0045227F">
      <w:pPr>
        <w:numPr>
          <w:ilvl w:val="0"/>
          <w:numId w:val="18"/>
        </w:numPr>
        <w:shd w:val="clear" w:color="auto" w:fill="FFFFFF"/>
        <w:spacing w:before="200" w:after="320" w:line="240" w:lineRule="auto"/>
      </w:pPr>
      <w:r>
        <w:t xml:space="preserve">Statement record will be sent to suspense if the client on the statement record does not exist in </w:t>
      </w:r>
      <w:proofErr w:type="spellStart"/>
      <w:r>
        <w:t>Xplan</w:t>
      </w:r>
      <w:proofErr w:type="spellEnd"/>
      <w:r>
        <w:t xml:space="preserve"> (for mandatory </w:t>
      </w:r>
      <w:proofErr w:type="spellStart"/>
      <w:r>
        <w:t>Xplan</w:t>
      </w:r>
      <w:proofErr w:type="spellEnd"/>
      <w:r>
        <w:t xml:space="preserve"> client), or the client is blank on the statement record.</w:t>
      </w:r>
      <w:ins w:id="660" w:author="Jennifer Appleby" w:date="2023-02-16T02:36:00Z">
        <w:r>
          <w:br/>
        </w:r>
        <w:r>
          <w:rPr>
            <w:noProof/>
          </w:rPr>
          <w:drawing>
            <wp:inline distT="114300" distB="114300" distL="114300" distR="114300" wp14:anchorId="30E6F396" wp14:editId="271B7E69">
              <wp:extent cx="104775" cy="104775"/>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Create Clients from Suspense</w:t>
        </w:r>
      </w:ins>
      <w:r w:rsidRPr="00035F8E">
        <w:rPr>
          <w:color w:val="008000"/>
        </w:rPr>
        <w:t xml:space="preserve"> </w:t>
      </w:r>
      <w:r>
        <w:rPr>
          <w:noProof/>
        </w:rPr>
        <w:drawing>
          <wp:inline distT="114300" distB="114300" distL="114300" distR="114300" wp14:anchorId="64CD4F78" wp14:editId="336E99D1">
            <wp:extent cx="104775" cy="104775"/>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rsidRPr="00035F8E">
        <w:rPr>
          <w:color w:val="008000"/>
        </w:rPr>
        <w:t xml:space="preserve"> Update Statement Record from Suspense</w:t>
      </w:r>
    </w:p>
    <w:p w:rsidR="00385F0B" w:rsidRDefault="0045227F">
      <w:pPr>
        <w:pStyle w:val="Heading4"/>
        <w:keepNext w:val="0"/>
        <w:keepLines w:val="0"/>
        <w:shd w:val="clear" w:color="auto" w:fill="FFFFFF"/>
        <w:spacing w:after="120" w:line="240" w:lineRule="auto"/>
      </w:pPr>
      <w:r>
        <w:t>First Revenue Must Be a Positive</w:t>
      </w:r>
    </w:p>
    <w:p w:rsidR="00385F0B" w:rsidRDefault="0045227F">
      <w:pPr>
        <w:numPr>
          <w:ilvl w:val="0"/>
          <w:numId w:val="65"/>
        </w:numPr>
        <w:shd w:val="clear" w:color="auto" w:fill="FFFFFF"/>
        <w:spacing w:before="200" w:after="320" w:line="240" w:lineRule="auto"/>
      </w:pPr>
      <w:r>
        <w:t>Revenue on statement record must be positive if matched against a lodgement/policy with no processed transactions.</w:t>
      </w:r>
    </w:p>
    <w:p w:rsidR="00385F0B" w:rsidRDefault="0045227F">
      <w:pPr>
        <w:pStyle w:val="Heading4"/>
        <w:keepNext w:val="0"/>
        <w:keepLines w:val="0"/>
        <w:shd w:val="clear" w:color="auto" w:fill="FFFFFF"/>
        <w:spacing w:after="120" w:line="240" w:lineRule="auto"/>
      </w:pPr>
      <w:r>
        <w:t>First Revenue Must Be New Business</w:t>
      </w:r>
    </w:p>
    <w:p w:rsidR="00385F0B" w:rsidRDefault="0045227F">
      <w:pPr>
        <w:numPr>
          <w:ilvl w:val="0"/>
          <w:numId w:val="14"/>
        </w:numPr>
        <w:shd w:val="clear" w:color="auto" w:fill="FFFFFF"/>
        <w:spacing w:before="200" w:after="320" w:line="240" w:lineRule="auto"/>
      </w:pPr>
      <w:r>
        <w:lastRenderedPageBreak/>
        <w:t>Main revenue type on statement record must be mapped to New Business if matched against a lodgement/policy with no processed transactions.</w:t>
      </w:r>
    </w:p>
    <w:p w:rsidR="00385F0B" w:rsidRDefault="0045227F">
      <w:pPr>
        <w:pStyle w:val="Heading4"/>
        <w:keepNext w:val="0"/>
        <w:keepLines w:val="0"/>
        <w:shd w:val="clear" w:color="auto" w:fill="FFFFFF"/>
        <w:spacing w:after="120" w:line="240" w:lineRule="auto"/>
      </w:pPr>
      <w:r>
        <w:t>Inception date different to suppliers settlement date</w:t>
      </w:r>
    </w:p>
    <w:p w:rsidR="00385F0B" w:rsidRDefault="0045227F">
      <w:pPr>
        <w:numPr>
          <w:ilvl w:val="0"/>
          <w:numId w:val="12"/>
        </w:numPr>
        <w:shd w:val="clear" w:color="auto" w:fill="FFFFFF"/>
        <w:spacing w:before="200" w:after="320" w:line="240" w:lineRule="auto"/>
      </w:pPr>
      <w:r>
        <w:t>Statement record will be sent to suspense if the inception date on the statement record is different to the settlement date on the matched lodgement/policy.</w:t>
      </w:r>
    </w:p>
    <w:p w:rsidR="00385F0B" w:rsidRDefault="0045227F">
      <w:pPr>
        <w:pStyle w:val="Heading4"/>
        <w:keepNext w:val="0"/>
        <w:keepLines w:val="0"/>
        <w:shd w:val="clear" w:color="auto" w:fill="FFFFFF"/>
        <w:spacing w:after="120" w:line="240" w:lineRule="auto"/>
      </w:pPr>
      <w:r>
        <w:t>*Incorrect Supplier on Product</w:t>
      </w:r>
    </w:p>
    <w:p w:rsidR="00385F0B" w:rsidRDefault="0045227F">
      <w:pPr>
        <w:numPr>
          <w:ilvl w:val="0"/>
          <w:numId w:val="26"/>
        </w:numPr>
        <w:shd w:val="clear" w:color="auto" w:fill="FFFFFF"/>
        <w:spacing w:before="200" w:after="320" w:line="240" w:lineRule="auto"/>
      </w:pPr>
      <w:r>
        <w:t>Statement record will be sent to suspense if the supplier on the statement record is different to the supplier on the mapped product.</w:t>
      </w:r>
    </w:p>
    <w:p w:rsidR="00385F0B" w:rsidRDefault="0045227F">
      <w:pPr>
        <w:pStyle w:val="Heading4"/>
        <w:keepNext w:val="0"/>
        <w:keepLines w:val="0"/>
        <w:shd w:val="clear" w:color="auto" w:fill="FFFFFF"/>
        <w:spacing w:after="120" w:line="240" w:lineRule="auto"/>
      </w:pPr>
      <w:r>
        <w:t>Incorrect Tax Percentage</w:t>
      </w:r>
    </w:p>
    <w:p w:rsidR="00385F0B" w:rsidRDefault="0045227F">
      <w:pPr>
        <w:numPr>
          <w:ilvl w:val="0"/>
          <w:numId w:val="1"/>
        </w:numPr>
        <w:shd w:val="clear" w:color="auto" w:fill="FFFFFF"/>
        <w:spacing w:before="200" w:after="320" w:line="240" w:lineRule="auto"/>
      </w:pPr>
      <w:r>
        <w:t>Statement record will be sent to suspense if it has not been paid the correct tax amount. An acceptable tax percentage range, a minimum net amount, and applicable statement types, suppliers, revenue types and contact categories can be nominated within the suspense rule.</w:t>
      </w:r>
    </w:p>
    <w:p w:rsidR="00385F0B" w:rsidRDefault="0045227F">
      <w:pPr>
        <w:pStyle w:val="Heading4"/>
        <w:keepNext w:val="0"/>
        <w:keepLines w:val="0"/>
        <w:shd w:val="clear" w:color="auto" w:fill="FFFFFF"/>
        <w:spacing w:after="120" w:line="240" w:lineRule="auto"/>
      </w:pPr>
      <w:r>
        <w:t>Invalid Policy Status</w:t>
      </w:r>
    </w:p>
    <w:p w:rsidR="00385F0B" w:rsidRDefault="0045227F">
      <w:pPr>
        <w:numPr>
          <w:ilvl w:val="0"/>
          <w:numId w:val="5"/>
        </w:numPr>
        <w:shd w:val="clear" w:color="auto" w:fill="FFFFFF"/>
        <w:spacing w:before="200" w:after="320" w:line="240" w:lineRule="auto"/>
      </w:pPr>
      <w:r>
        <w:t xml:space="preserve">Statement record will be sent to suspense if there is a non-approved policy status on the matched lodgement/policy. The invalid policy statuses are nominated within the suspense rule. </w:t>
      </w:r>
      <w:ins w:id="661" w:author="Jennifer Appleby" w:date="2023-07-26T05:31:00Z">
        <w:r>
          <w:br/>
        </w:r>
      </w:ins>
      <w:r>
        <w:rPr>
          <w:noProof/>
          <w:color w:val="008000"/>
        </w:rPr>
        <w:drawing>
          <wp:inline distT="114300" distB="114300" distL="114300" distR="114300" wp14:anchorId="350FBDFE" wp14:editId="37F895A9">
            <wp:extent cx="104775" cy="10477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w:t>
      </w:r>
      <w:r>
        <w:rPr>
          <w:color w:val="008000"/>
        </w:rPr>
        <w:t>Link Policy Statuses to Invalid Policy Status Suspense Rule</w:t>
      </w:r>
    </w:p>
    <w:p w:rsidR="00385F0B" w:rsidRDefault="0045227F">
      <w:pPr>
        <w:pStyle w:val="Heading4"/>
        <w:keepNext w:val="0"/>
        <w:keepLines w:val="0"/>
        <w:shd w:val="clear" w:color="auto" w:fill="FFFFFF"/>
        <w:spacing w:after="120" w:line="240" w:lineRule="auto"/>
      </w:pPr>
      <w:r>
        <w:t>*Keep on Suspense</w:t>
      </w:r>
    </w:p>
    <w:p w:rsidR="00385F0B" w:rsidRDefault="0045227F">
      <w:pPr>
        <w:numPr>
          <w:ilvl w:val="0"/>
          <w:numId w:val="2"/>
        </w:numPr>
        <w:shd w:val="clear" w:color="auto" w:fill="FFFFFF"/>
        <w:spacing w:before="200" w:after="320" w:line="240" w:lineRule="auto"/>
      </w:pPr>
      <w:r>
        <w:t>Retain statement record on suspense so no match can occur.</w:t>
      </w:r>
      <w:ins w:id="662" w:author="Jennifer Appleby" w:date="2023-02-16T02:47:00Z">
        <w:r>
          <w:br/>
        </w:r>
        <w:r>
          <w:rPr>
            <w:noProof/>
          </w:rPr>
          <w:drawing>
            <wp:inline distT="114300" distB="114300" distL="114300" distR="114300" wp14:anchorId="56924CCF" wp14:editId="459987ED">
              <wp:extent cx="104775" cy="1047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Keep Records on Suspense</w:t>
        </w:r>
      </w:ins>
    </w:p>
    <w:p w:rsidR="00385F0B" w:rsidRDefault="0045227F">
      <w:pPr>
        <w:pStyle w:val="Heading4"/>
        <w:keepNext w:val="0"/>
        <w:keepLines w:val="0"/>
        <w:shd w:val="clear" w:color="auto" w:fill="FFFFFF"/>
        <w:spacing w:after="120" w:line="240" w:lineRule="auto"/>
      </w:pPr>
      <w:r>
        <w:t>Lodgement Required</w:t>
      </w:r>
    </w:p>
    <w:p w:rsidR="00385F0B" w:rsidRDefault="0045227F">
      <w:pPr>
        <w:numPr>
          <w:ilvl w:val="0"/>
          <w:numId w:val="6"/>
        </w:numPr>
        <w:shd w:val="clear" w:color="auto" w:fill="FFFFFF"/>
        <w:spacing w:before="200" w:after="320" w:line="240" w:lineRule="auto"/>
      </w:pPr>
      <w:r>
        <w:t xml:space="preserve">Statement record will be sent to suspense if the contact category of the account on the statement record has been added to this rule. This rule allows contact categories to be flagged as requiring a lodgement in order for revenue to be paid. If statement record enters suspense for this reason, a policy cannot be automatically created. Once a record enters suspense due to this suspense reason, the user is required to create a lodgement in either </w:t>
      </w:r>
      <w:proofErr w:type="spellStart"/>
      <w:r>
        <w:t>Xplan</w:t>
      </w:r>
      <w:proofErr w:type="spellEnd"/>
      <w:r>
        <w:t xml:space="preserve"> or </w:t>
      </w:r>
      <w:proofErr w:type="spellStart"/>
      <w:r>
        <w:t>CommPay</w:t>
      </w:r>
      <w:proofErr w:type="spellEnd"/>
      <w:r>
        <w:t xml:space="preserve"> before it can be processed.</w:t>
      </w:r>
    </w:p>
    <w:p w:rsidR="00385F0B" w:rsidRDefault="0045227F">
      <w:pPr>
        <w:shd w:val="clear" w:color="auto" w:fill="FFFFFF"/>
        <w:spacing w:after="140" w:line="240" w:lineRule="auto"/>
        <w:ind w:left="600"/>
      </w:pPr>
      <w:r>
        <w:t>The contact categories are nominated within the suspense rule.</w:t>
      </w:r>
    </w:p>
    <w:p w:rsidR="00385F0B" w:rsidRDefault="0045227F">
      <w:pPr>
        <w:pStyle w:val="Heading4"/>
        <w:keepNext w:val="0"/>
        <w:keepLines w:val="0"/>
        <w:shd w:val="clear" w:color="auto" w:fill="FFFFFF"/>
        <w:spacing w:after="120" w:line="240" w:lineRule="auto"/>
      </w:pPr>
      <w:r>
        <w:t>Mapped Product on Statement Record is Unknown</w:t>
      </w:r>
    </w:p>
    <w:p w:rsidR="00385F0B" w:rsidRDefault="0045227F">
      <w:pPr>
        <w:numPr>
          <w:ilvl w:val="0"/>
          <w:numId w:val="58"/>
        </w:numPr>
        <w:shd w:val="clear" w:color="auto" w:fill="FFFFFF"/>
        <w:spacing w:before="200" w:after="320" w:line="240" w:lineRule="auto"/>
      </w:pPr>
      <w:r>
        <w:t xml:space="preserve">Statement record will be sent to suspense if the product on the statement record does not exist in </w:t>
      </w:r>
      <w:proofErr w:type="spellStart"/>
      <w:r>
        <w:t>CommPay</w:t>
      </w:r>
      <w:proofErr w:type="spellEnd"/>
      <w:r>
        <w:t xml:space="preserve"> or has not been mapped, and is therefore unknown.</w:t>
      </w:r>
      <w:ins w:id="663" w:author="Jennifer Appleby" w:date="2023-02-16T02:41:00Z">
        <w:r>
          <w:br/>
        </w:r>
        <w:r>
          <w:rPr>
            <w:noProof/>
          </w:rPr>
          <w:drawing>
            <wp:inline distT="114300" distB="114300" distL="114300" distR="114300" wp14:anchorId="2E006A10" wp14:editId="60F1AEEB">
              <wp:extent cx="104775" cy="10477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Create Products from Suspense</w:t>
        </w:r>
      </w:ins>
    </w:p>
    <w:p w:rsidR="00385F0B" w:rsidRDefault="0045227F">
      <w:pPr>
        <w:pStyle w:val="Heading4"/>
        <w:keepNext w:val="0"/>
        <w:keepLines w:val="0"/>
        <w:shd w:val="clear" w:color="auto" w:fill="FFFFFF"/>
        <w:spacing w:after="120" w:line="240" w:lineRule="auto"/>
      </w:pPr>
      <w:r>
        <w:t>Match on Account Code if no matching Supplier Reference Code found</w:t>
      </w:r>
    </w:p>
    <w:p w:rsidR="00385F0B" w:rsidRDefault="0045227F">
      <w:pPr>
        <w:numPr>
          <w:ilvl w:val="0"/>
          <w:numId w:val="21"/>
        </w:numPr>
        <w:shd w:val="clear" w:color="auto" w:fill="FFFFFF"/>
        <w:spacing w:before="200" w:after="320" w:line="240" w:lineRule="auto"/>
      </w:pPr>
      <w:r>
        <w:t>Perform matching on supplier reference codes for the supplier/supplier group, and if no match is found then check account codes for a match.</w:t>
      </w:r>
    </w:p>
    <w:p w:rsidR="00385F0B" w:rsidRDefault="0045227F">
      <w:pPr>
        <w:pStyle w:val="Heading4"/>
        <w:keepNext w:val="0"/>
        <w:keepLines w:val="0"/>
        <w:shd w:val="clear" w:color="auto" w:fill="FFFFFF"/>
        <w:spacing w:after="120" w:line="240" w:lineRule="auto"/>
      </w:pPr>
      <w:r>
        <w:t xml:space="preserve">Match on </w:t>
      </w:r>
      <w:proofErr w:type="spellStart"/>
      <w:r>
        <w:t>CommPay</w:t>
      </w:r>
      <w:proofErr w:type="spellEnd"/>
      <w:r>
        <w:t xml:space="preserve"> Contact</w:t>
      </w:r>
    </w:p>
    <w:p w:rsidR="00385F0B" w:rsidRDefault="0045227F">
      <w:pPr>
        <w:numPr>
          <w:ilvl w:val="0"/>
          <w:numId w:val="64"/>
        </w:numPr>
        <w:shd w:val="clear" w:color="auto" w:fill="FFFFFF"/>
        <w:spacing w:before="200" w:after="320" w:line="240" w:lineRule="auto"/>
      </w:pPr>
      <w:r>
        <w:t>If matched adviser has multiple accounts under their contact then perform matching on all underlying accounts, not just the adviser account the statement record is matched to.</w:t>
      </w:r>
    </w:p>
    <w:p w:rsidR="00385F0B" w:rsidRDefault="0045227F">
      <w:pPr>
        <w:pStyle w:val="Heading4"/>
        <w:keepNext w:val="0"/>
        <w:keepLines w:val="0"/>
        <w:shd w:val="clear" w:color="auto" w:fill="FFFFFF"/>
        <w:spacing w:after="120" w:line="240" w:lineRule="auto"/>
      </w:pPr>
      <w:r>
        <w:lastRenderedPageBreak/>
        <w:t>Match on Linked Policy Numbers</w:t>
      </w:r>
    </w:p>
    <w:p w:rsidR="00385F0B" w:rsidRDefault="0045227F">
      <w:pPr>
        <w:numPr>
          <w:ilvl w:val="0"/>
          <w:numId w:val="68"/>
        </w:numPr>
        <w:shd w:val="clear" w:color="auto" w:fill="FFFFFF"/>
        <w:spacing w:before="200" w:after="320" w:line="240" w:lineRule="auto"/>
      </w:pPr>
      <w:r>
        <w:t>Perform matching on linked policy numbers under existing lodgements and policies, for example, members linked to a corporate super.</w:t>
      </w:r>
    </w:p>
    <w:p w:rsidR="00385F0B" w:rsidRDefault="0045227F">
      <w:pPr>
        <w:pStyle w:val="Heading4"/>
        <w:keepNext w:val="0"/>
        <w:keepLines w:val="0"/>
        <w:shd w:val="clear" w:color="auto" w:fill="FFFFFF"/>
        <w:spacing w:after="120" w:line="240" w:lineRule="auto"/>
      </w:pPr>
      <w:r>
        <w:t>Match on name if no matching policy number found</w:t>
      </w:r>
    </w:p>
    <w:p w:rsidR="00385F0B" w:rsidRDefault="0045227F">
      <w:pPr>
        <w:numPr>
          <w:ilvl w:val="0"/>
          <w:numId w:val="27"/>
        </w:numPr>
        <w:shd w:val="clear" w:color="auto" w:fill="FFFFFF"/>
        <w:spacing w:before="200" w:after="320" w:line="240" w:lineRule="auto"/>
      </w:pPr>
      <w:r>
        <w:t>For statement records mapped to selected main revenue type (or all statement records if all main revenue types are selected), match on client name if policy number does not exist. The main revenue types can be nominated within the suspense rule.</w:t>
      </w:r>
    </w:p>
    <w:p w:rsidR="00385F0B" w:rsidRDefault="0045227F">
      <w:pPr>
        <w:pStyle w:val="Heading4"/>
        <w:keepNext w:val="0"/>
        <w:keepLines w:val="0"/>
        <w:shd w:val="clear" w:color="auto" w:fill="FFFFFF"/>
        <w:spacing w:after="120" w:line="240" w:lineRule="auto"/>
      </w:pPr>
      <w:r>
        <w:t>Match on Pending Policy Status</w:t>
      </w:r>
    </w:p>
    <w:p w:rsidR="00385F0B" w:rsidRDefault="0045227F">
      <w:pPr>
        <w:numPr>
          <w:ilvl w:val="0"/>
          <w:numId w:val="44"/>
        </w:numPr>
        <w:shd w:val="clear" w:color="auto" w:fill="FFFFFF"/>
        <w:spacing w:before="200" w:after="320" w:line="240" w:lineRule="auto"/>
      </w:pPr>
      <w:r>
        <w:t>Perform matching on existing lodgements and policies that have a Pending status.</w:t>
      </w:r>
    </w:p>
    <w:p w:rsidR="00385F0B" w:rsidRDefault="0045227F">
      <w:pPr>
        <w:pStyle w:val="Heading4"/>
        <w:keepNext w:val="0"/>
        <w:keepLines w:val="0"/>
        <w:shd w:val="clear" w:color="auto" w:fill="FFFFFF"/>
        <w:spacing w:after="120" w:line="240" w:lineRule="auto"/>
      </w:pPr>
      <w:r>
        <w:t>*Match Supplier on Supplier Group if different to the one on Policy</w:t>
      </w:r>
    </w:p>
    <w:p w:rsidR="00385F0B" w:rsidRDefault="0045227F">
      <w:pPr>
        <w:numPr>
          <w:ilvl w:val="0"/>
          <w:numId w:val="35"/>
        </w:numPr>
        <w:shd w:val="clear" w:color="auto" w:fill="FFFFFF"/>
        <w:spacing w:before="200" w:after="320" w:line="240" w:lineRule="auto"/>
      </w:pPr>
      <w:r>
        <w:t>Perform matching on all suppliers under the supplier group, not just the supplier the statement record is matched to.</w:t>
      </w:r>
    </w:p>
    <w:p w:rsidR="00385F0B" w:rsidRDefault="0045227F">
      <w:pPr>
        <w:pStyle w:val="Heading4"/>
        <w:keepNext w:val="0"/>
        <w:keepLines w:val="0"/>
        <w:shd w:val="clear" w:color="auto" w:fill="FFFFFF"/>
        <w:spacing w:after="120" w:line="240" w:lineRule="auto"/>
      </w:pPr>
      <w:r>
        <w:t>*Missing account code on statement record</w:t>
      </w:r>
    </w:p>
    <w:p w:rsidR="00385F0B" w:rsidRDefault="0045227F">
      <w:pPr>
        <w:numPr>
          <w:ilvl w:val="0"/>
          <w:numId w:val="59"/>
        </w:numPr>
        <w:shd w:val="clear" w:color="auto" w:fill="FFFFFF"/>
        <w:spacing w:before="200" w:after="320" w:line="240" w:lineRule="auto"/>
      </w:pPr>
      <w:r>
        <w:t>Statement record will be sent to suspense if the account code is not mapped under the supplier schema used to load the statement record.</w:t>
      </w:r>
    </w:p>
    <w:p w:rsidR="00385F0B" w:rsidRDefault="0045227F">
      <w:pPr>
        <w:pStyle w:val="Heading4"/>
        <w:keepNext w:val="0"/>
        <w:keepLines w:val="0"/>
        <w:shd w:val="clear" w:color="auto" w:fill="FFFFFF"/>
        <w:spacing w:after="120" w:line="240" w:lineRule="auto"/>
      </w:pPr>
      <w:r>
        <w:t>*Missing Policy Number on Statement Record</w:t>
      </w:r>
    </w:p>
    <w:p w:rsidR="00385F0B" w:rsidRDefault="0045227F">
      <w:pPr>
        <w:numPr>
          <w:ilvl w:val="0"/>
          <w:numId w:val="78"/>
        </w:numPr>
        <w:shd w:val="clear" w:color="auto" w:fill="FFFFFF"/>
        <w:spacing w:before="200" w:after="320" w:line="240" w:lineRule="auto"/>
      </w:pPr>
      <w:r>
        <w:t>Statement record will be sent to suspense if the policy number is not mapped under the supplier schema used to load the statement record.</w:t>
      </w:r>
    </w:p>
    <w:p w:rsidR="00385F0B" w:rsidRDefault="0045227F">
      <w:pPr>
        <w:pStyle w:val="Heading4"/>
        <w:keepNext w:val="0"/>
        <w:keepLines w:val="0"/>
        <w:shd w:val="clear" w:color="auto" w:fill="FFFFFF"/>
        <w:spacing w:after="120" w:line="240" w:lineRule="auto"/>
      </w:pPr>
      <w:r>
        <w:t>Missing Revenue Type on Record</w:t>
      </w:r>
    </w:p>
    <w:p w:rsidR="00385F0B" w:rsidRDefault="0045227F">
      <w:pPr>
        <w:numPr>
          <w:ilvl w:val="0"/>
          <w:numId w:val="31"/>
        </w:numPr>
        <w:shd w:val="clear" w:color="auto" w:fill="FFFFFF"/>
        <w:spacing w:before="200" w:after="320" w:line="240" w:lineRule="auto"/>
      </w:pPr>
      <w:r>
        <w:t xml:space="preserve">Statement record will be sent to suspense if the revenue type on statement record is not mapped to an existing revenue type in </w:t>
      </w:r>
      <w:proofErr w:type="spellStart"/>
      <w:r>
        <w:t>CommPay</w:t>
      </w:r>
      <w:proofErr w:type="spellEnd"/>
      <w:r>
        <w:t>.</w:t>
      </w:r>
      <w:ins w:id="664" w:author="Jennifer Appleby" w:date="2023-02-16T02:46:00Z">
        <w:r>
          <w:br/>
        </w:r>
        <w:r>
          <w:rPr>
            <w:noProof/>
          </w:rPr>
          <w:drawing>
            <wp:inline distT="114300" distB="114300" distL="114300" distR="114300" wp14:anchorId="32D055AC" wp14:editId="7D737B53">
              <wp:extent cx="104775" cy="1047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Update Revenue Type from Suspense</w:t>
        </w:r>
      </w:ins>
    </w:p>
    <w:p w:rsidR="00385F0B" w:rsidRDefault="0045227F">
      <w:pPr>
        <w:pStyle w:val="Heading4"/>
        <w:keepNext w:val="0"/>
        <w:keepLines w:val="0"/>
        <w:shd w:val="clear" w:color="auto" w:fill="FFFFFF"/>
        <w:spacing w:after="120" w:line="240" w:lineRule="auto"/>
      </w:pPr>
      <w:r>
        <w:t>*Missing Supplier on Product</w:t>
      </w:r>
    </w:p>
    <w:p w:rsidR="00385F0B" w:rsidRDefault="0045227F">
      <w:pPr>
        <w:numPr>
          <w:ilvl w:val="0"/>
          <w:numId w:val="62"/>
        </w:numPr>
        <w:shd w:val="clear" w:color="auto" w:fill="FFFFFF"/>
        <w:spacing w:before="200" w:after="320" w:line="240" w:lineRule="auto"/>
      </w:pPr>
      <w:r>
        <w:t>Statement record will be sent to suspense if product on statement record has an unmapped supplier.</w:t>
      </w:r>
    </w:p>
    <w:p w:rsidR="00385F0B" w:rsidRDefault="0045227F">
      <w:pPr>
        <w:pStyle w:val="Heading4"/>
        <w:keepNext w:val="0"/>
        <w:keepLines w:val="0"/>
        <w:shd w:val="clear" w:color="auto" w:fill="FFFFFF"/>
        <w:spacing w:after="120" w:line="240" w:lineRule="auto"/>
      </w:pPr>
      <w:r>
        <w:t>Multiple Clients Exist with same name</w:t>
      </w:r>
    </w:p>
    <w:p w:rsidR="00385F0B" w:rsidRDefault="0045227F">
      <w:pPr>
        <w:numPr>
          <w:ilvl w:val="0"/>
          <w:numId w:val="54"/>
        </w:numPr>
        <w:shd w:val="clear" w:color="auto" w:fill="FFFFFF"/>
        <w:spacing w:before="200" w:after="320" w:line="240" w:lineRule="auto"/>
      </w:pPr>
      <w:r>
        <w:t xml:space="preserve">Statement record will be sent to suspense if multiple clients in </w:t>
      </w:r>
      <w:proofErr w:type="spellStart"/>
      <w:r>
        <w:t>CommPay</w:t>
      </w:r>
      <w:proofErr w:type="spellEnd"/>
      <w:r>
        <w:t xml:space="preserve"> exist with the same client name on the statement record.</w:t>
      </w:r>
      <w:ins w:id="665" w:author="Jennifer Appleby" w:date="2023-02-16T02:36:00Z">
        <w:r>
          <w:br/>
        </w:r>
        <w:r>
          <w:rPr>
            <w:noProof/>
          </w:rPr>
          <w:drawing>
            <wp:inline distT="114300" distB="114300" distL="114300" distR="114300" wp14:anchorId="524F292B" wp14:editId="41EB46CA">
              <wp:extent cx="104775" cy="10477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Create Clients from Suspense </w:t>
        </w:r>
        <w:r>
          <w:rPr>
            <w:noProof/>
          </w:rPr>
          <w:drawing>
            <wp:inline distT="114300" distB="114300" distL="114300" distR="114300" wp14:anchorId="7A0789FF" wp14:editId="0E45FAF1">
              <wp:extent cx="104775" cy="104775"/>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Create Policies or Client Fees from Suspense</w:t>
        </w:r>
      </w:ins>
    </w:p>
    <w:p w:rsidR="00385F0B" w:rsidRDefault="0045227F">
      <w:pPr>
        <w:pStyle w:val="Heading4"/>
        <w:keepNext w:val="0"/>
        <w:keepLines w:val="0"/>
        <w:shd w:val="clear" w:color="auto" w:fill="FFFFFF"/>
        <w:spacing w:after="120" w:line="240" w:lineRule="auto"/>
      </w:pPr>
      <w:r>
        <w:t>Multiple policies exist with same policy number</w:t>
      </w:r>
    </w:p>
    <w:p w:rsidR="00385F0B" w:rsidRDefault="0045227F">
      <w:pPr>
        <w:numPr>
          <w:ilvl w:val="0"/>
          <w:numId w:val="48"/>
        </w:numPr>
        <w:shd w:val="clear" w:color="auto" w:fill="FFFFFF"/>
        <w:spacing w:before="200" w:after="320" w:line="240" w:lineRule="auto"/>
      </w:pPr>
      <w:r>
        <w:t xml:space="preserve">Statement record will be sent to suspense if multiple lodgements and policies in </w:t>
      </w:r>
      <w:proofErr w:type="spellStart"/>
      <w:r>
        <w:t>CommPay</w:t>
      </w:r>
      <w:proofErr w:type="spellEnd"/>
      <w:r>
        <w:t xml:space="preserve"> exist with the same policy number on the statement record.</w:t>
      </w:r>
    </w:p>
    <w:p w:rsidR="00385F0B" w:rsidRDefault="0045227F">
      <w:pPr>
        <w:pStyle w:val="Heading4"/>
        <w:keepNext w:val="0"/>
        <w:keepLines w:val="0"/>
        <w:shd w:val="clear" w:color="auto" w:fill="FFFFFF"/>
        <w:spacing w:after="120" w:line="240" w:lineRule="auto"/>
      </w:pPr>
      <w:r>
        <w:t>*Multiple policies have been linked to blank policy number</w:t>
      </w:r>
    </w:p>
    <w:p w:rsidR="00385F0B" w:rsidRDefault="0045227F">
      <w:pPr>
        <w:numPr>
          <w:ilvl w:val="0"/>
          <w:numId w:val="7"/>
        </w:numPr>
        <w:shd w:val="clear" w:color="auto" w:fill="FFFFFF"/>
        <w:spacing w:before="200" w:after="320" w:line="240" w:lineRule="auto"/>
      </w:pPr>
      <w:r>
        <w:lastRenderedPageBreak/>
        <w:t xml:space="preserve">Statement record will be sent to suspense if there is no policy number on multiple potential lodgement or policy matches. This rule is generally used if matching on client name (see </w:t>
      </w:r>
      <w:r>
        <w:rPr>
          <w:color w:val="008000"/>
        </w:rPr>
        <w:t>Match on name if no matching policy number found</w:t>
      </w:r>
      <w:r>
        <w:t>).</w:t>
      </w:r>
    </w:p>
    <w:p w:rsidR="00385F0B" w:rsidRDefault="0045227F">
      <w:pPr>
        <w:pStyle w:val="Heading4"/>
        <w:keepNext w:val="0"/>
        <w:keepLines w:val="0"/>
        <w:shd w:val="clear" w:color="auto" w:fill="FFFFFF"/>
        <w:spacing w:after="120" w:line="240" w:lineRule="auto"/>
      </w:pPr>
      <w:r>
        <w:t>Net Revenue/Clawback Amount Exceeded</w:t>
      </w:r>
    </w:p>
    <w:p w:rsidR="00385F0B" w:rsidRDefault="0045227F">
      <w:pPr>
        <w:numPr>
          <w:ilvl w:val="0"/>
          <w:numId w:val="45"/>
        </w:numPr>
        <w:shd w:val="clear" w:color="auto" w:fill="FFFFFF"/>
        <w:spacing w:before="200" w:after="320" w:line="240" w:lineRule="auto"/>
      </w:pPr>
      <w:r>
        <w:t>Revenue/clawback on statement record must be below/above specified fixed net amounts. The fixed net amounts can be nominated within the suspense rule.</w:t>
      </w:r>
      <w:ins w:id="666" w:author="Jennifer Appleby" w:date="2023-02-16T02:33:00Z">
        <w:r>
          <w:br/>
        </w:r>
        <w:r>
          <w:rPr>
            <w:noProof/>
          </w:rPr>
          <w:drawing>
            <wp:inline distT="114300" distB="114300" distL="114300" distR="114300" wp14:anchorId="2DB8BA68" wp14:editId="22D3ECDE">
              <wp:extent cx="104775" cy="1047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Over-ride Net Revenue/Clawback Amount Exceeded </w:t>
        </w:r>
        <w:r>
          <w:rPr>
            <w:noProof/>
          </w:rPr>
          <w:drawing>
            <wp:inline distT="114300" distB="114300" distL="114300" distR="114300" wp14:anchorId="3732C642" wp14:editId="31ECA200">
              <wp:extent cx="104775" cy="104775"/>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Managed Phase Revenue</w:t>
        </w:r>
      </w:ins>
    </w:p>
    <w:p w:rsidR="00385F0B" w:rsidRDefault="0045227F">
      <w:pPr>
        <w:pStyle w:val="Heading4"/>
        <w:keepNext w:val="0"/>
        <w:keepLines w:val="0"/>
        <w:shd w:val="clear" w:color="auto" w:fill="FFFFFF"/>
        <w:spacing w:after="120" w:line="240" w:lineRule="auto"/>
      </w:pPr>
      <w:r>
        <w:t>No suitable estimate</w:t>
      </w:r>
    </w:p>
    <w:p w:rsidR="00385F0B" w:rsidRDefault="0045227F">
      <w:pPr>
        <w:numPr>
          <w:ilvl w:val="0"/>
          <w:numId w:val="55"/>
        </w:numPr>
        <w:shd w:val="clear" w:color="auto" w:fill="FFFFFF"/>
        <w:spacing w:before="200" w:after="320" w:line="240" w:lineRule="auto"/>
      </w:pPr>
      <w:r>
        <w:t>Statement record will be sent to suspense if no estimate could be found to the matched statement item and auto-creation is not permitted.</w:t>
      </w:r>
    </w:p>
    <w:p w:rsidR="00385F0B" w:rsidRDefault="0045227F">
      <w:pPr>
        <w:pStyle w:val="Heading4"/>
        <w:keepNext w:val="0"/>
        <w:keepLines w:val="0"/>
        <w:shd w:val="clear" w:color="auto" w:fill="FFFFFF"/>
        <w:spacing w:after="120" w:line="240" w:lineRule="auto"/>
      </w:pPr>
      <w:r>
        <w:t>*No Valid Policy exists with specified Policy Number</w:t>
      </w:r>
    </w:p>
    <w:p w:rsidR="00385F0B" w:rsidRDefault="0045227F">
      <w:pPr>
        <w:numPr>
          <w:ilvl w:val="0"/>
          <w:numId w:val="9"/>
        </w:numPr>
        <w:shd w:val="clear" w:color="auto" w:fill="FFFFFF"/>
        <w:spacing w:before="200" w:after="320" w:line="240" w:lineRule="auto"/>
      </w:pPr>
      <w:r>
        <w:t>Statement record will be sent to suspense if the policy number on the statement record does not match any policy number on existing lodgements or policies.</w:t>
      </w:r>
      <w:ins w:id="667" w:author="Jennifer Appleby" w:date="2023-02-16T02:35:00Z">
        <w:r>
          <w:br/>
        </w:r>
        <w:r>
          <w:rPr>
            <w:noProof/>
          </w:rPr>
          <w:drawing>
            <wp:inline distT="114300" distB="114300" distL="114300" distR="114300" wp14:anchorId="5E0FB38A" wp14:editId="1B67914C">
              <wp:extent cx="104775" cy="1047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Create Policies or Client Fees from Suspense</w:t>
        </w:r>
      </w:ins>
    </w:p>
    <w:p w:rsidR="00385F0B" w:rsidRDefault="0045227F">
      <w:pPr>
        <w:pStyle w:val="Heading4"/>
        <w:keepNext w:val="0"/>
        <w:keepLines w:val="0"/>
        <w:shd w:val="clear" w:color="auto" w:fill="FFFFFF"/>
        <w:spacing w:after="120" w:line="240" w:lineRule="auto"/>
      </w:pPr>
      <w:r>
        <w:t>Non-</w:t>
      </w:r>
      <w:proofErr w:type="spellStart"/>
      <w:r>
        <w:t>Xplan</w:t>
      </w:r>
      <w:proofErr w:type="spellEnd"/>
      <w:r>
        <w:t xml:space="preserve"> </w:t>
      </w:r>
      <w:ins w:id="668" w:author="Jennifer Appleby" w:date="2023-07-18T05:27:00Z">
        <w:r>
          <w:t>P</w:t>
        </w:r>
      </w:ins>
      <w:del w:id="669" w:author="Jennifer Appleby" w:date="2023-07-18T05:27:00Z">
        <w:r>
          <w:delText>p</w:delText>
        </w:r>
      </w:del>
      <w:r>
        <w:t>roduct</w:t>
      </w:r>
    </w:p>
    <w:p w:rsidR="00385F0B" w:rsidRDefault="0045227F">
      <w:pPr>
        <w:numPr>
          <w:ilvl w:val="0"/>
          <w:numId w:val="80"/>
        </w:numPr>
        <w:shd w:val="clear" w:color="auto" w:fill="FFFFFF"/>
        <w:spacing w:before="200" w:after="320" w:line="240" w:lineRule="auto"/>
      </w:pPr>
      <w:r>
        <w:t xml:space="preserve">Statement record will be sent to suspense if a mapped product on the statement record is not a product created in </w:t>
      </w:r>
      <w:proofErr w:type="spellStart"/>
      <w:r>
        <w:t>Xplan</w:t>
      </w:r>
      <w:proofErr w:type="spellEnd"/>
      <w:r>
        <w:t>.</w:t>
      </w:r>
    </w:p>
    <w:p w:rsidR="00385F0B" w:rsidRDefault="0045227F">
      <w:pPr>
        <w:pStyle w:val="Heading4"/>
        <w:keepNext w:val="0"/>
        <w:keepLines w:val="0"/>
        <w:shd w:val="clear" w:color="auto" w:fill="FFFFFF"/>
        <w:spacing w:after="120" w:line="240" w:lineRule="auto"/>
      </w:pPr>
      <w:r>
        <w:t xml:space="preserve">Payment </w:t>
      </w:r>
      <w:ins w:id="670" w:author="Jennifer Appleby" w:date="2023-07-18T05:27:00Z">
        <w:r>
          <w:t>W</w:t>
        </w:r>
      </w:ins>
      <w:del w:id="671" w:author="Jennifer Appleby" w:date="2023-07-18T05:27:00Z">
        <w:r>
          <w:delText>w</w:delText>
        </w:r>
      </w:del>
      <w:r>
        <w:t xml:space="preserve">ithheld at </w:t>
      </w:r>
      <w:ins w:id="672" w:author="Jennifer Appleby" w:date="2023-07-18T05:27:00Z">
        <w:r>
          <w:t>P</w:t>
        </w:r>
      </w:ins>
      <w:del w:id="673" w:author="Jennifer Appleby" w:date="2023-07-18T05:27:00Z">
        <w:r>
          <w:delText>p</w:delText>
        </w:r>
      </w:del>
      <w:r>
        <w:t>olicy</w:t>
      </w:r>
    </w:p>
    <w:p w:rsidR="00385F0B" w:rsidRDefault="0045227F">
      <w:pPr>
        <w:numPr>
          <w:ilvl w:val="0"/>
          <w:numId w:val="32"/>
        </w:numPr>
        <w:shd w:val="clear" w:color="auto" w:fill="FFFFFF"/>
        <w:spacing w:before="200" w:after="320" w:line="240" w:lineRule="auto"/>
      </w:pPr>
      <w:r>
        <w:t>Statement record will be sent to suspense if the policy has been flagged as ‘Payment Hold’.</w:t>
      </w:r>
    </w:p>
    <w:p w:rsidR="00385F0B" w:rsidRPr="00385F0B" w:rsidRDefault="0045227F">
      <w:pPr>
        <w:pStyle w:val="Heading4"/>
        <w:keepNext w:val="0"/>
        <w:keepLines w:val="0"/>
        <w:shd w:val="clear" w:color="auto" w:fill="FFFFFF"/>
        <w:spacing w:after="120" w:line="240" w:lineRule="auto"/>
        <w:rPr>
          <w:highlight w:val="yellow"/>
          <w:rPrChange w:id="674" w:author="Jennifer Appleby" w:date="2023-07-18T05:25:00Z">
            <w:rPr/>
          </w:rPrChange>
        </w:rPr>
      </w:pPr>
      <w:r>
        <w:rPr>
          <w:highlight w:val="yellow"/>
          <w:rPrChange w:id="675" w:author="Jennifer Appleby" w:date="2023-07-18T05:25:00Z">
            <w:rPr/>
          </w:rPrChange>
        </w:rPr>
        <w:t>*Policy Has Been Edited (Needs rematching)</w:t>
      </w:r>
    </w:p>
    <w:p w:rsidR="00385F0B" w:rsidRDefault="0045227F">
      <w:pPr>
        <w:numPr>
          <w:ilvl w:val="0"/>
          <w:numId w:val="16"/>
        </w:numPr>
        <w:shd w:val="clear" w:color="auto" w:fill="FFFFFF"/>
        <w:spacing w:before="200" w:after="320" w:line="240" w:lineRule="auto"/>
      </w:pPr>
      <w:proofErr w:type="spellStart"/>
      <w:r>
        <w:rPr>
          <w:highlight w:val="yellow"/>
          <w:rPrChange w:id="676" w:author="Jennifer Appleby" w:date="2023-07-18T05:25:00Z">
            <w:rPr/>
          </w:rPrChange>
        </w:rPr>
        <w:t>CommPay</w:t>
      </w:r>
      <w:proofErr w:type="spellEnd"/>
      <w:r>
        <w:rPr>
          <w:highlight w:val="yellow"/>
          <w:rPrChange w:id="677" w:author="Jennifer Appleby" w:date="2023-07-18T05:25:00Z">
            <w:rPr/>
          </w:rPrChange>
        </w:rPr>
        <w:t xml:space="preserve"> has updated the statement record or original matched lodgement/policy, and it therefore needs re-matching.</w:t>
      </w:r>
    </w:p>
    <w:p w:rsidR="00385F0B" w:rsidRDefault="0045227F">
      <w:pPr>
        <w:pStyle w:val="Heading4"/>
        <w:keepNext w:val="0"/>
        <w:keepLines w:val="0"/>
        <w:shd w:val="clear" w:color="auto" w:fill="FFFFFF"/>
        <w:spacing w:after="120" w:line="240" w:lineRule="auto"/>
      </w:pPr>
      <w:r>
        <w:t>Policy Market Value Equals Zero</w:t>
      </w:r>
    </w:p>
    <w:p w:rsidR="00385F0B" w:rsidRDefault="0045227F">
      <w:pPr>
        <w:numPr>
          <w:ilvl w:val="0"/>
          <w:numId w:val="66"/>
        </w:numPr>
        <w:shd w:val="clear" w:color="auto" w:fill="FFFFFF"/>
        <w:spacing w:before="200" w:after="320" w:line="240" w:lineRule="auto"/>
      </w:pPr>
      <w:r>
        <w:t xml:space="preserve">Statement record will be sent to suspense if the </w:t>
      </w:r>
      <w:proofErr w:type="spellStart"/>
      <w:r>
        <w:t>FUM</w:t>
      </w:r>
      <w:proofErr w:type="spellEnd"/>
      <w:r>
        <w:t>/</w:t>
      </w:r>
      <w:proofErr w:type="spellStart"/>
      <w:r>
        <w:t>PMV</w:t>
      </w:r>
      <w:proofErr w:type="spellEnd"/>
      <w:r>
        <w:t xml:space="preserve"> on statement record is zero.</w:t>
      </w:r>
    </w:p>
    <w:p w:rsidR="00385F0B" w:rsidRDefault="0045227F">
      <w:pPr>
        <w:pStyle w:val="Heading4"/>
        <w:keepNext w:val="0"/>
        <w:keepLines w:val="0"/>
        <w:shd w:val="clear" w:color="auto" w:fill="FFFFFF"/>
        <w:spacing w:after="120" w:line="240" w:lineRule="auto"/>
      </w:pPr>
      <w:r>
        <w:t xml:space="preserve">Policy Market Value Non Zero </w:t>
      </w:r>
      <w:proofErr w:type="gramStart"/>
      <w:r>
        <w:t>With</w:t>
      </w:r>
      <w:proofErr w:type="gramEnd"/>
      <w:r>
        <w:t xml:space="preserve"> Zero Payment Received</w:t>
      </w:r>
    </w:p>
    <w:p w:rsidR="00385F0B" w:rsidRDefault="0045227F">
      <w:pPr>
        <w:numPr>
          <w:ilvl w:val="0"/>
          <w:numId w:val="17"/>
        </w:numPr>
        <w:shd w:val="clear" w:color="auto" w:fill="FFFFFF"/>
        <w:spacing w:before="200" w:after="320" w:line="240" w:lineRule="auto"/>
      </w:pPr>
      <w:r>
        <w:t xml:space="preserve">Statement record will be sent to suspense if the </w:t>
      </w:r>
      <w:proofErr w:type="spellStart"/>
      <w:r>
        <w:t>FUM</w:t>
      </w:r>
      <w:proofErr w:type="spellEnd"/>
      <w:r>
        <w:t>/</w:t>
      </w:r>
      <w:proofErr w:type="spellStart"/>
      <w:r>
        <w:t>PMV</w:t>
      </w:r>
      <w:proofErr w:type="spellEnd"/>
      <w:r>
        <w:t xml:space="preserve"> on statement record is non-zero and revenue amount on statement record is zero.</w:t>
      </w:r>
    </w:p>
    <w:p w:rsidR="00385F0B" w:rsidRDefault="0045227F">
      <w:pPr>
        <w:pStyle w:val="Heading4"/>
        <w:keepNext w:val="0"/>
        <w:keepLines w:val="0"/>
        <w:shd w:val="clear" w:color="auto" w:fill="FFFFFF"/>
        <w:spacing w:after="120" w:line="240" w:lineRule="auto"/>
      </w:pPr>
      <w:r>
        <w:t>Potential share arrangement</w:t>
      </w:r>
    </w:p>
    <w:p w:rsidR="00385F0B" w:rsidRDefault="0045227F">
      <w:pPr>
        <w:numPr>
          <w:ilvl w:val="0"/>
          <w:numId w:val="71"/>
        </w:numPr>
        <w:shd w:val="clear" w:color="auto" w:fill="FFFFFF"/>
        <w:spacing w:before="200" w:after="320" w:line="240" w:lineRule="auto"/>
      </w:pPr>
      <w:r>
        <w:t>Statement record will be sent to suspense if the statement contains more than one statement record with the same Client Name, Policy Number, Supplier and Revenue Type.</w:t>
      </w:r>
    </w:p>
    <w:p w:rsidR="00385F0B" w:rsidRDefault="0045227F">
      <w:pPr>
        <w:pStyle w:val="Heading4"/>
        <w:keepNext w:val="0"/>
        <w:keepLines w:val="0"/>
        <w:shd w:val="clear" w:color="auto" w:fill="FFFFFF"/>
        <w:spacing w:after="120" w:line="240" w:lineRule="auto"/>
      </w:pPr>
      <w:r>
        <w:t xml:space="preserve">Premium </w:t>
      </w:r>
      <w:ins w:id="678" w:author="Jennifer Appleby" w:date="2023-07-18T05:25:00Z">
        <w:r>
          <w:t>E</w:t>
        </w:r>
      </w:ins>
      <w:del w:id="679" w:author="Jennifer Appleby" w:date="2023-07-18T05:25:00Z">
        <w:r>
          <w:delText>e</w:delText>
        </w:r>
      </w:del>
      <w:r>
        <w:t xml:space="preserve">quals </w:t>
      </w:r>
      <w:ins w:id="680" w:author="Jennifer Appleby" w:date="2023-07-18T05:25:00Z">
        <w:r>
          <w:t>Z</w:t>
        </w:r>
      </w:ins>
      <w:del w:id="681" w:author="Jennifer Appleby" w:date="2023-07-18T05:25:00Z">
        <w:r>
          <w:delText>z</w:delText>
        </w:r>
      </w:del>
      <w:r>
        <w:t>ero</w:t>
      </w:r>
    </w:p>
    <w:p w:rsidR="00385F0B" w:rsidRDefault="0045227F">
      <w:pPr>
        <w:numPr>
          <w:ilvl w:val="0"/>
          <w:numId w:val="50"/>
        </w:numPr>
        <w:shd w:val="clear" w:color="auto" w:fill="FFFFFF"/>
        <w:spacing w:before="200" w:after="320" w:line="240" w:lineRule="auto"/>
      </w:pPr>
      <w:r>
        <w:t>Statement record will be sent to suspense if the Premium Value on the statement record is zero.</w:t>
      </w:r>
    </w:p>
    <w:p w:rsidR="00385F0B" w:rsidRDefault="0045227F">
      <w:pPr>
        <w:pStyle w:val="Heading4"/>
        <w:keepNext w:val="0"/>
        <w:keepLines w:val="0"/>
        <w:shd w:val="clear" w:color="auto" w:fill="FFFFFF"/>
        <w:spacing w:after="120" w:line="240" w:lineRule="auto"/>
      </w:pPr>
      <w:r>
        <w:lastRenderedPageBreak/>
        <w:t>Product mismatch on linked Policy</w:t>
      </w:r>
    </w:p>
    <w:p w:rsidR="00385F0B" w:rsidRDefault="0045227F">
      <w:pPr>
        <w:numPr>
          <w:ilvl w:val="0"/>
          <w:numId w:val="38"/>
        </w:numPr>
        <w:shd w:val="clear" w:color="auto" w:fill="FFFFFF"/>
        <w:spacing w:before="200" w:after="320" w:line="240" w:lineRule="auto"/>
      </w:pPr>
      <w:r>
        <w:t>Statement record will be sent to suspense if the product on the statement record is different to the product on the matched lodgement/policy.</w:t>
      </w:r>
      <w:ins w:id="682" w:author="Jennifer Appleby" w:date="2023-02-16T02:45:00Z">
        <w:r>
          <w:br/>
        </w:r>
        <w:r>
          <w:rPr>
            <w:noProof/>
          </w:rPr>
          <w:drawing>
            <wp:inline distT="114300" distB="114300" distL="114300" distR="114300" wp14:anchorId="6F3DD41E" wp14:editId="31FF75FD">
              <wp:extent cx="104775" cy="1047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Update Products in Policies from Suspense</w:t>
        </w:r>
      </w:ins>
    </w:p>
    <w:p w:rsidR="00385F0B" w:rsidRDefault="0045227F">
      <w:pPr>
        <w:pStyle w:val="Heading4"/>
        <w:keepNext w:val="0"/>
        <w:keepLines w:val="0"/>
        <w:shd w:val="clear" w:color="auto" w:fill="FFFFFF"/>
        <w:spacing w:after="120" w:line="240" w:lineRule="auto"/>
      </w:pPr>
      <w:r>
        <w:t>Revenue not paid to Primary Account</w:t>
      </w:r>
    </w:p>
    <w:p w:rsidR="00385F0B" w:rsidRDefault="0045227F">
      <w:pPr>
        <w:numPr>
          <w:ilvl w:val="0"/>
          <w:numId w:val="73"/>
        </w:numPr>
        <w:shd w:val="clear" w:color="auto" w:fill="FFFFFF"/>
        <w:spacing w:before="200" w:after="320" w:line="240" w:lineRule="auto"/>
      </w:pPr>
      <w:r>
        <w:t>Statement record will be sent to suspense if the supplier reference code on the statement record is not mapped to the adviser’s primary account.</w:t>
      </w:r>
    </w:p>
    <w:p w:rsidR="00385F0B" w:rsidRDefault="0045227F">
      <w:pPr>
        <w:pStyle w:val="Heading4"/>
        <w:keepNext w:val="0"/>
        <w:keepLines w:val="0"/>
        <w:shd w:val="clear" w:color="auto" w:fill="FFFFFF"/>
        <w:spacing w:after="120" w:line="240" w:lineRule="auto"/>
      </w:pPr>
      <w:r>
        <w:t xml:space="preserve">Revenue </w:t>
      </w:r>
      <w:proofErr w:type="spellStart"/>
      <w:ins w:id="683" w:author="Jennifer Appleby" w:date="2023-07-18T05:25:00Z">
        <w:r>
          <w:t>w</w:t>
        </w:r>
      </w:ins>
      <w:del w:id="684" w:author="Jennifer Appleby" w:date="2023-07-18T05:25:00Z">
        <w:r>
          <w:delText>W</w:delText>
        </w:r>
      </w:del>
      <w:r>
        <w:t>riteback</w:t>
      </w:r>
      <w:proofErr w:type="spellEnd"/>
      <w:r>
        <w:t xml:space="preserve"> is greater than 100% of original amount</w:t>
      </w:r>
    </w:p>
    <w:p w:rsidR="00385F0B" w:rsidRDefault="0045227F">
      <w:pPr>
        <w:numPr>
          <w:ilvl w:val="0"/>
          <w:numId w:val="19"/>
        </w:numPr>
        <w:shd w:val="clear" w:color="auto" w:fill="FFFFFF"/>
        <w:spacing w:before="200" w:after="320" w:line="240" w:lineRule="auto"/>
      </w:pPr>
      <w:r>
        <w:t xml:space="preserve">Statement record will be sent to suspense if revenue </w:t>
      </w:r>
      <w:proofErr w:type="spellStart"/>
      <w:r>
        <w:t>writeback</w:t>
      </w:r>
      <w:proofErr w:type="spellEnd"/>
      <w:r>
        <w:t xml:space="preserve"> statement items are more than the original amount.</w:t>
      </w:r>
    </w:p>
    <w:p w:rsidR="00385F0B" w:rsidRDefault="0045227F">
      <w:pPr>
        <w:pStyle w:val="Heading4"/>
        <w:keepNext w:val="0"/>
        <w:keepLines w:val="0"/>
        <w:shd w:val="clear" w:color="auto" w:fill="FFFFFF"/>
        <w:spacing w:after="120" w:line="240" w:lineRule="auto"/>
      </w:pPr>
      <w:r>
        <w:t>Scientific Policy Number</w:t>
      </w:r>
    </w:p>
    <w:p w:rsidR="00385F0B" w:rsidRDefault="0045227F">
      <w:pPr>
        <w:numPr>
          <w:ilvl w:val="0"/>
          <w:numId w:val="37"/>
        </w:numPr>
        <w:shd w:val="clear" w:color="auto" w:fill="FFFFFF"/>
        <w:spacing w:before="200" w:after="320" w:line="240" w:lineRule="auto"/>
      </w:pPr>
      <w:r>
        <w:t xml:space="preserve">Statement record will be sent to suspense if the policy number on the statement record is in a scientific format (e.g. </w:t>
      </w:r>
      <w:proofErr w:type="spellStart"/>
      <w:r>
        <w:rPr>
          <w:i/>
        </w:rPr>
        <w:t>1.23E+10</w:t>
      </w:r>
      <w:proofErr w:type="spellEnd"/>
      <w:r>
        <w:t>).</w:t>
      </w:r>
    </w:p>
    <w:p w:rsidR="00385F0B" w:rsidRDefault="0045227F">
      <w:pPr>
        <w:pStyle w:val="Heading4"/>
        <w:keepNext w:val="0"/>
        <w:keepLines w:val="0"/>
        <w:shd w:val="clear" w:color="auto" w:fill="FFFFFF"/>
        <w:spacing w:after="120" w:line="240" w:lineRule="auto"/>
      </w:pPr>
      <w:r>
        <w:t>Supplier different to the one on Policy</w:t>
      </w:r>
    </w:p>
    <w:p w:rsidR="00385F0B" w:rsidRDefault="0045227F">
      <w:pPr>
        <w:numPr>
          <w:ilvl w:val="0"/>
          <w:numId w:val="30"/>
        </w:numPr>
        <w:shd w:val="clear" w:color="auto" w:fill="FFFFFF"/>
        <w:spacing w:before="200" w:after="320" w:line="240" w:lineRule="auto"/>
      </w:pPr>
      <w:r>
        <w:t>Statement record will be sent to suspense if the supplier of the mapped product on the statement record is different to the supplier on the matched lodgement/policy.</w:t>
      </w:r>
    </w:p>
    <w:p w:rsidR="00385F0B" w:rsidRDefault="0045227F">
      <w:pPr>
        <w:pStyle w:val="Heading4"/>
        <w:keepNext w:val="0"/>
        <w:keepLines w:val="0"/>
        <w:shd w:val="clear" w:color="auto" w:fill="FFFFFF"/>
        <w:spacing w:after="120" w:line="240" w:lineRule="auto"/>
      </w:pPr>
      <w:r>
        <w:t>*Suspense Record Needs Rematching</w:t>
      </w:r>
    </w:p>
    <w:p w:rsidR="00385F0B" w:rsidRDefault="0045227F">
      <w:pPr>
        <w:numPr>
          <w:ilvl w:val="0"/>
          <w:numId w:val="46"/>
        </w:numPr>
        <w:shd w:val="clear" w:color="auto" w:fill="FFFFFF"/>
        <w:spacing w:before="200" w:after="320" w:line="240" w:lineRule="auto"/>
      </w:pPr>
      <w:r>
        <w:t>Statement record will be sent to suspense if a change has occurred to the statement record.</w:t>
      </w:r>
      <w:r>
        <w:br/>
        <w:t>This reason will also be returned if a policy that a statement record has been matched to, but not processed, is modified as it needs to be matched again to ensure the modified policy is still a match for the statement record.</w:t>
      </w:r>
    </w:p>
    <w:p w:rsidR="00385F0B" w:rsidRDefault="0045227F">
      <w:pPr>
        <w:pStyle w:val="Heading4"/>
        <w:keepNext w:val="0"/>
        <w:keepLines w:val="0"/>
        <w:shd w:val="clear" w:color="auto" w:fill="FFFFFF"/>
        <w:spacing w:after="120" w:line="240" w:lineRule="auto"/>
      </w:pPr>
      <w:r>
        <w:t xml:space="preserve">Unauthorised </w:t>
      </w:r>
      <w:ins w:id="685" w:author="Jennifer Appleby" w:date="2023-07-18T05:26:00Z">
        <w:r>
          <w:t>R</w:t>
        </w:r>
      </w:ins>
      <w:del w:id="686" w:author="Jennifer Appleby" w:date="2023-07-18T05:26:00Z">
        <w:r>
          <w:delText>r</w:delText>
        </w:r>
      </w:del>
      <w:r>
        <w:t>evenue</w:t>
      </w:r>
    </w:p>
    <w:p w:rsidR="00385F0B" w:rsidRDefault="0045227F">
      <w:pPr>
        <w:numPr>
          <w:ilvl w:val="0"/>
          <w:numId w:val="60"/>
        </w:numPr>
        <w:shd w:val="clear" w:color="auto" w:fill="FFFFFF"/>
        <w:spacing w:before="200" w:after="320" w:line="240" w:lineRule="auto"/>
      </w:pPr>
      <w:r>
        <w:t>Statement record will be sent to suspense if the adviser is not authorised to receive specific revenue, as determined by the Contact Category, Revenue Type and Product Type options.</w:t>
      </w:r>
    </w:p>
    <w:p w:rsidR="00385F0B" w:rsidRDefault="0045227F">
      <w:pPr>
        <w:spacing w:after="20" w:line="240" w:lineRule="auto"/>
      </w:pPr>
      <w:r>
        <w:br w:type="page"/>
      </w:r>
    </w:p>
    <w:p w:rsidR="00385F0B" w:rsidRDefault="00385F0B">
      <w:pPr>
        <w:spacing w:after="20" w:line="240" w:lineRule="auto"/>
      </w:pPr>
    </w:p>
    <w:tbl>
      <w:tblPr>
        <w:tblStyle w:val="aff4"/>
        <w:tblW w:w="972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90"/>
        <w:gridCol w:w="7530"/>
      </w:tblGrid>
      <w:tr w:rsidR="00385F0B" w:rsidTr="00B35771">
        <w:trPr>
          <w:cantSplit/>
          <w:trHeight w:val="298"/>
        </w:trPr>
        <w:tc>
          <w:tcPr>
            <w:tcW w:w="9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035F8E">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ins w:id="687" w:author="Jennifer Appleby" w:date="2023-02-15T02:50:00Z">
              <w:r>
                <w:rPr>
                  <w:color w:val="666666"/>
                  <w:sz w:val="18"/>
                  <w:szCs w:val="18"/>
                </w:rPr>
                <w:t>Content/Suspense/Manage_Suspense_Records.htm</w:t>
              </w:r>
            </w:ins>
          </w:p>
        </w:tc>
      </w:tr>
      <w:tr w:rsidR="00385F0B" w:rsidTr="00035F8E">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ins w:id="688" w:author="Jennifer Appleby" w:date="2023-02-15T02:50:00Z">
              <w:r>
                <w:rPr>
                  <w:color w:val="666666"/>
                  <w:sz w:val="18"/>
                  <w:szCs w:val="18"/>
                </w:rPr>
                <w:t>CommPay</w:t>
              </w:r>
              <w:proofErr w:type="spellEnd"/>
              <w:r>
                <w:rPr>
                  <w:color w:val="666666"/>
                  <w:sz w:val="18"/>
                  <w:szCs w:val="18"/>
                </w:rPr>
                <w:t xml:space="preserve"> Help &gt; Core Help &gt; Suspense &gt; Manage Suspense Records</w:t>
              </w:r>
            </w:ins>
          </w:p>
        </w:tc>
      </w:tr>
      <w:tr w:rsidR="00385F0B" w:rsidTr="00B35771">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45227F" w:rsidP="00D36567">
      <w:pPr>
        <w:pStyle w:val="Heading1"/>
        <w:rPr>
          <w:ins w:id="689" w:author="Jennifer Appleby" w:date="2023-02-15T02:50:00Z"/>
        </w:rPr>
      </w:pPr>
      <w:bookmarkStart w:id="690" w:name="_Toc174541487"/>
      <w:r>
        <w:t>[NEW] Manage Suspense Records</w:t>
      </w:r>
      <w:bookmarkEnd w:id="690"/>
      <w:r>
        <w:t xml:space="preserve"> </w:t>
      </w:r>
      <w:bookmarkStart w:id="691" w:name="arott94nh1s6" w:colFirst="0" w:colLast="0"/>
      <w:bookmarkEnd w:id="691"/>
    </w:p>
    <w:p w:rsidR="00385F0B" w:rsidRDefault="0045227F">
      <w:pPr>
        <w:shd w:val="clear" w:color="auto" w:fill="FFFFFF"/>
        <w:spacing w:after="200"/>
        <w:rPr>
          <w:ins w:id="692" w:author="Jennifer Appleby" w:date="2023-02-15T02:50:00Z"/>
        </w:rPr>
      </w:pPr>
      <w:ins w:id="693" w:author="Jennifer Appleby" w:date="2023-02-15T02:50:00Z">
        <w:r>
          <w:t>The Manage Suspense Records section contains information about how to view the suspense balance, assign and match records, and keep records on suspense.</w:t>
        </w:r>
      </w:ins>
    </w:p>
    <w:p w:rsidR="00385F0B" w:rsidRDefault="0045227F">
      <w:pPr>
        <w:rPr>
          <w:ins w:id="694" w:author="Jennifer Appleby" w:date="2023-02-15T02:50:00Z"/>
        </w:rPr>
      </w:pPr>
      <w:ins w:id="695" w:author="Jennifer Appleby" w:date="2023-02-15T02:50:00Z">
        <w:r>
          <w:t>The section contains the following topics:</w:t>
        </w:r>
      </w:ins>
    </w:p>
    <w:p w:rsidR="00385F0B" w:rsidRDefault="0045227F">
      <w:pPr>
        <w:numPr>
          <w:ilvl w:val="0"/>
          <w:numId w:val="51"/>
        </w:numPr>
        <w:spacing w:after="0"/>
        <w:rPr>
          <w:ins w:id="696" w:author="Jennifer Appleby" w:date="2023-02-15T02:50:00Z"/>
        </w:rPr>
      </w:pPr>
      <w:ins w:id="697" w:author="Jennifer Appleby" w:date="2023-02-15T02:50:00Z">
        <w:r>
          <w:t>View the Suspense Balance</w:t>
        </w:r>
      </w:ins>
    </w:p>
    <w:p w:rsidR="00385F0B" w:rsidRDefault="0045227F">
      <w:pPr>
        <w:numPr>
          <w:ilvl w:val="0"/>
          <w:numId w:val="51"/>
        </w:numPr>
        <w:spacing w:after="0"/>
        <w:rPr>
          <w:ins w:id="698" w:author="Jennifer Appleby" w:date="2023-02-15T02:50:00Z"/>
        </w:rPr>
      </w:pPr>
      <w:ins w:id="699" w:author="Jennifer Appleby" w:date="2023-02-15T02:50:00Z">
        <w:r>
          <w:t>Assign Suspense Records</w:t>
        </w:r>
      </w:ins>
    </w:p>
    <w:p w:rsidR="00385F0B" w:rsidRDefault="0045227F">
      <w:pPr>
        <w:numPr>
          <w:ilvl w:val="0"/>
          <w:numId w:val="51"/>
        </w:numPr>
        <w:spacing w:after="0"/>
        <w:rPr>
          <w:ins w:id="700" w:author="Jennifer Appleby" w:date="2023-02-15T02:50:00Z"/>
        </w:rPr>
      </w:pPr>
      <w:ins w:id="701" w:author="Jennifer Appleby" w:date="2023-02-15T02:50:00Z">
        <w:r>
          <w:t>Match Suspense Records</w:t>
        </w:r>
      </w:ins>
    </w:p>
    <w:p w:rsidR="00385F0B" w:rsidRDefault="0045227F">
      <w:pPr>
        <w:numPr>
          <w:ilvl w:val="0"/>
          <w:numId w:val="51"/>
        </w:numPr>
        <w:spacing w:after="0"/>
        <w:rPr>
          <w:ins w:id="702" w:author="Jennifer Appleby" w:date="2023-02-15T02:50:00Z"/>
        </w:rPr>
      </w:pPr>
      <w:ins w:id="703" w:author="Jennifer Appleby" w:date="2023-02-15T02:50:00Z">
        <w:r>
          <w:t>Keep Records on Suspense</w:t>
        </w:r>
      </w:ins>
    </w:p>
    <w:p w:rsidR="00385F0B" w:rsidRDefault="0045227F">
      <w:pPr>
        <w:numPr>
          <w:ilvl w:val="0"/>
          <w:numId w:val="51"/>
        </w:numPr>
        <w:spacing w:after="0"/>
        <w:rPr>
          <w:ins w:id="704" w:author="Jennifer Appleby" w:date="2023-02-15T02:50:00Z"/>
        </w:rPr>
      </w:pPr>
      <w:ins w:id="705" w:author="Jennifer Appleby" w:date="2023-02-15T02:50:00Z">
        <w:r>
          <w:t>View Policies or Client Fees</w:t>
        </w:r>
      </w:ins>
    </w:p>
    <w:p w:rsidR="00385F0B" w:rsidRDefault="0045227F">
      <w:pPr>
        <w:numPr>
          <w:ilvl w:val="0"/>
          <w:numId w:val="51"/>
        </w:numPr>
      </w:pPr>
      <w:ins w:id="706" w:author="Jennifer Appleby" w:date="2023-02-15T02:50:00Z">
        <w:r>
          <w:t>Analyse Suspense Data</w:t>
        </w:r>
      </w:ins>
    </w:p>
    <w:p w:rsidR="00385F0B" w:rsidRDefault="0045227F">
      <w:r>
        <w:br w:type="page"/>
      </w:r>
    </w:p>
    <w:p w:rsidR="00385F0B" w:rsidRDefault="00385F0B"/>
    <w:tbl>
      <w:tblPr>
        <w:tblStyle w:val="aff5"/>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ins w:id="707" w:author="Jennifer Appleby" w:date="2023-02-15T02:54:00Z">
              <w:r>
                <w:rPr>
                  <w:color w:val="666666"/>
                  <w:sz w:val="18"/>
                  <w:szCs w:val="18"/>
                </w:rPr>
                <w:t>Content/Suspense/Resolve_Suspense_Records.htm</w:t>
              </w:r>
            </w:ins>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ins w:id="708" w:author="Jennifer Appleby" w:date="2023-02-15T02:54:00Z">
              <w:r>
                <w:rPr>
                  <w:color w:val="666666"/>
                  <w:sz w:val="18"/>
                  <w:szCs w:val="18"/>
                </w:rPr>
                <w:t>CommPay</w:t>
              </w:r>
              <w:proofErr w:type="spellEnd"/>
              <w:r>
                <w:rPr>
                  <w:color w:val="666666"/>
                  <w:sz w:val="18"/>
                  <w:szCs w:val="18"/>
                </w:rPr>
                <w:t xml:space="preserve"> Help &gt; Core Help &gt; Suspense &gt; Resolve Suspense Records</w:t>
              </w:r>
            </w:ins>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pPr>
      <w:bookmarkStart w:id="709" w:name="_Toc174541488"/>
      <w:r>
        <w:t xml:space="preserve">[NEW] </w:t>
      </w:r>
      <w:bookmarkStart w:id="710" w:name="578aqqo35z0c" w:colFirst="0" w:colLast="0"/>
      <w:bookmarkEnd w:id="710"/>
      <w:r>
        <w:t>Resolve Suspense Records</w:t>
      </w:r>
      <w:bookmarkEnd w:id="709"/>
    </w:p>
    <w:p w:rsidR="00385F0B" w:rsidRDefault="0045227F">
      <w:pPr>
        <w:shd w:val="clear" w:color="auto" w:fill="FFFFFF"/>
        <w:spacing w:after="200"/>
      </w:pPr>
      <w:r>
        <w:rPr>
          <w:color w:val="008000"/>
        </w:rPr>
        <w:t xml:space="preserve">The Resolve Suspense Records section contains information about how to resolve various suspense reasons. </w:t>
      </w:r>
    </w:p>
    <w:p w:rsidR="00385F0B" w:rsidRDefault="0045227F">
      <w:ins w:id="711" w:author="Jennifer Appleby" w:date="2023-02-17T06:38:00Z">
        <w:r>
          <w:t>The section contains the following topics:</w:t>
        </w:r>
      </w:ins>
    </w:p>
    <w:p w:rsidR="00385F0B" w:rsidRDefault="0045227F">
      <w:pPr>
        <w:numPr>
          <w:ilvl w:val="0"/>
          <w:numId w:val="56"/>
        </w:numPr>
        <w:spacing w:after="0"/>
        <w:rPr>
          <w:ins w:id="712" w:author="Jennifer Appleby" w:date="2023-02-15T02:55:00Z"/>
        </w:rPr>
      </w:pPr>
      <w:ins w:id="713" w:author="Jennifer Appleby" w:date="2023-02-15T02:55:00Z">
        <w:r>
          <w:t>View Actual Links</w:t>
        </w:r>
      </w:ins>
    </w:p>
    <w:p w:rsidR="00385F0B" w:rsidRDefault="0045227F">
      <w:pPr>
        <w:numPr>
          <w:ilvl w:val="0"/>
          <w:numId w:val="56"/>
        </w:numPr>
        <w:spacing w:after="0"/>
        <w:rPr>
          <w:ins w:id="714" w:author="Jennifer Appleby" w:date="2023-02-15T02:55:00Z"/>
        </w:rPr>
      </w:pPr>
      <w:ins w:id="715" w:author="Jennifer Appleby" w:date="2023-02-15T02:55:00Z">
        <w:r>
          <w:t>Manage Phased Revenue</w:t>
        </w:r>
      </w:ins>
    </w:p>
    <w:p w:rsidR="00385F0B" w:rsidRDefault="0045227F">
      <w:pPr>
        <w:numPr>
          <w:ilvl w:val="0"/>
          <w:numId w:val="56"/>
        </w:numPr>
        <w:spacing w:after="0"/>
        <w:rPr>
          <w:ins w:id="716" w:author="Jennifer Appleby" w:date="2023-02-15T02:55:00Z"/>
        </w:rPr>
      </w:pPr>
      <w:ins w:id="717" w:author="Jennifer Appleby" w:date="2023-02-15T02:55:00Z">
        <w:r>
          <w:t>Create Clients from Suspense</w:t>
        </w:r>
      </w:ins>
    </w:p>
    <w:p w:rsidR="00385F0B" w:rsidRDefault="0045227F">
      <w:pPr>
        <w:numPr>
          <w:ilvl w:val="0"/>
          <w:numId w:val="56"/>
        </w:numPr>
        <w:spacing w:after="0"/>
        <w:rPr>
          <w:ins w:id="718" w:author="Jennifer Appleby" w:date="2023-02-15T02:55:00Z"/>
        </w:rPr>
      </w:pPr>
      <w:ins w:id="719" w:author="Jennifer Appleby" w:date="2023-02-15T02:55:00Z">
        <w:r>
          <w:t>Create Policies or Client Fees from Suspense</w:t>
        </w:r>
      </w:ins>
    </w:p>
    <w:p w:rsidR="00385F0B" w:rsidRDefault="0045227F">
      <w:pPr>
        <w:numPr>
          <w:ilvl w:val="0"/>
          <w:numId w:val="56"/>
        </w:numPr>
        <w:spacing w:after="0"/>
        <w:rPr>
          <w:ins w:id="720" w:author="Jennifer Appleby" w:date="2023-02-15T02:55:00Z"/>
        </w:rPr>
      </w:pPr>
      <w:ins w:id="721" w:author="Jennifer Appleby" w:date="2023-02-15T02:55:00Z">
        <w:r>
          <w:t>Create Products from Suspense</w:t>
        </w:r>
      </w:ins>
    </w:p>
    <w:p w:rsidR="00385F0B" w:rsidRDefault="0045227F">
      <w:pPr>
        <w:numPr>
          <w:ilvl w:val="0"/>
          <w:numId w:val="56"/>
        </w:numPr>
        <w:spacing w:after="0"/>
        <w:rPr>
          <w:ins w:id="722" w:author="Jennifer Appleby" w:date="2023-02-15T02:55:00Z"/>
        </w:rPr>
      </w:pPr>
      <w:ins w:id="723" w:author="Jennifer Appleby" w:date="2023-02-15T02:55:00Z">
        <w:r>
          <w:t>Policy Takeover on Suspense Records</w:t>
        </w:r>
      </w:ins>
    </w:p>
    <w:p w:rsidR="00385F0B" w:rsidRDefault="0045227F">
      <w:pPr>
        <w:numPr>
          <w:ilvl w:val="0"/>
          <w:numId w:val="56"/>
        </w:numPr>
        <w:spacing w:after="0"/>
        <w:rPr>
          <w:ins w:id="724" w:author="Jennifer Appleby" w:date="2023-02-15T02:55:00Z"/>
        </w:rPr>
      </w:pPr>
      <w:ins w:id="725" w:author="Jennifer Appleby" w:date="2023-02-15T02:55:00Z">
        <w:r>
          <w:t>Update Statement Record from Suspense</w:t>
        </w:r>
      </w:ins>
    </w:p>
    <w:p w:rsidR="00385F0B" w:rsidRDefault="0045227F">
      <w:pPr>
        <w:numPr>
          <w:ilvl w:val="0"/>
          <w:numId w:val="56"/>
        </w:numPr>
        <w:spacing w:after="0"/>
        <w:rPr>
          <w:ins w:id="726" w:author="Jennifer Appleby" w:date="2023-02-15T02:55:00Z"/>
        </w:rPr>
      </w:pPr>
      <w:ins w:id="727" w:author="Jennifer Appleby" w:date="2023-02-15T02:55:00Z">
        <w:r>
          <w:t>Update Products in Policies from Suspense</w:t>
        </w:r>
      </w:ins>
    </w:p>
    <w:p w:rsidR="00385F0B" w:rsidRDefault="0045227F">
      <w:pPr>
        <w:numPr>
          <w:ilvl w:val="0"/>
          <w:numId w:val="56"/>
        </w:numPr>
        <w:spacing w:after="0"/>
        <w:rPr>
          <w:ins w:id="728" w:author="Jennifer Appleby" w:date="2023-02-15T02:55:00Z"/>
        </w:rPr>
      </w:pPr>
      <w:ins w:id="729" w:author="Jennifer Appleby" w:date="2023-02-15T02:55:00Z">
        <w:r>
          <w:t>Update Revenue Type from Suspense</w:t>
        </w:r>
      </w:ins>
    </w:p>
    <w:p w:rsidR="00385F0B" w:rsidRDefault="0045227F">
      <w:pPr>
        <w:numPr>
          <w:ilvl w:val="0"/>
          <w:numId w:val="56"/>
        </w:numPr>
        <w:spacing w:after="0"/>
        <w:rPr>
          <w:ins w:id="730" w:author="Jennifer Appleby" w:date="2023-02-15T02:55:00Z"/>
        </w:rPr>
      </w:pPr>
      <w:ins w:id="731" w:author="Jennifer Appleby" w:date="2023-02-15T02:55:00Z">
        <w:r>
          <w:t>Override Auto-create Estimate Prohibited from Suspense</w:t>
        </w:r>
      </w:ins>
    </w:p>
    <w:p w:rsidR="00385F0B" w:rsidRDefault="0045227F">
      <w:pPr>
        <w:numPr>
          <w:ilvl w:val="0"/>
          <w:numId w:val="56"/>
        </w:numPr>
        <w:rPr>
          <w:ins w:id="732" w:author="Jennifer Appleby" w:date="2023-02-15T02:55:00Z"/>
        </w:rPr>
      </w:pPr>
      <w:ins w:id="733" w:author="Jennifer Appleby" w:date="2023-02-15T02:55:00Z">
        <w:r>
          <w:t>Override Net Revenue/Clawback Amount Exceeded</w:t>
        </w:r>
      </w:ins>
    </w:p>
    <w:p w:rsidR="00385F0B" w:rsidRDefault="00385F0B">
      <w:pPr>
        <w:spacing w:after="20" w:line="240" w:lineRule="auto"/>
      </w:pPr>
    </w:p>
    <w:p w:rsidR="00385F0B" w:rsidRDefault="0045227F">
      <w:pPr>
        <w:spacing w:after="20" w:line="240" w:lineRule="auto"/>
      </w:pPr>
      <w:r>
        <w:br w:type="page"/>
      </w:r>
    </w:p>
    <w:p w:rsidR="00385F0B" w:rsidRDefault="00385F0B">
      <w:pPr>
        <w:spacing w:after="20" w:line="240" w:lineRule="auto"/>
      </w:pPr>
    </w:p>
    <w:tbl>
      <w:tblPr>
        <w:tblStyle w:val="aff6"/>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Content/Suspense/View_the_Suspense_Balance.htm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CommPay</w:t>
            </w:r>
            <w:proofErr w:type="spellEnd"/>
            <w:r>
              <w:rPr>
                <w:color w:val="666666"/>
                <w:sz w:val="18"/>
                <w:szCs w:val="18"/>
              </w:rPr>
              <w:t xml:space="preserve"> Help &gt; Core Help &gt; Suspense &gt; </w:t>
            </w:r>
            <w:ins w:id="734" w:author="Jennifer Appleby" w:date="2023-02-15T03:08:00Z">
              <w:r>
                <w:rPr>
                  <w:color w:val="666666"/>
                  <w:sz w:val="18"/>
                  <w:szCs w:val="18"/>
                </w:rPr>
                <w:t xml:space="preserve">Manage Suspense Records &gt; </w:t>
              </w:r>
            </w:ins>
            <w:r>
              <w:rPr>
                <w:color w:val="666666"/>
                <w:sz w:val="18"/>
                <w:szCs w:val="18"/>
              </w:rPr>
              <w:t>View the Suspense Balance</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 Balance </w:t>
            </w:r>
            <w:proofErr w:type="spellStart"/>
            <w:r>
              <w:rPr>
                <w:color w:val="666666"/>
                <w:sz w:val="18"/>
                <w:szCs w:val="18"/>
              </w:rPr>
              <w:t>CP;Suspense</w:t>
            </w:r>
            <w:proofErr w:type="spellEnd"/>
            <w:r>
              <w:rPr>
                <w:color w:val="666666"/>
                <w:sz w:val="18"/>
                <w:szCs w:val="18"/>
              </w:rPr>
              <w:t xml:space="preserve"> - Manage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suspense;balance;viewing:suspense</w:t>
            </w:r>
            <w:proofErr w:type="spellEnd"/>
            <w:r>
              <w:rPr>
                <w:color w:val="666666"/>
                <w:sz w:val="18"/>
                <w:szCs w:val="18"/>
              </w:rPr>
              <w:t xml:space="preserve"> balance</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Rules - Manage </w:t>
            </w:r>
            <w:proofErr w:type="spellStart"/>
            <w:r>
              <w:rPr>
                <w:color w:val="666666"/>
                <w:sz w:val="18"/>
                <w:szCs w:val="18"/>
              </w:rPr>
              <w:t>CP;Suspense</w:t>
            </w:r>
            <w:proofErr w:type="spellEnd"/>
            <w:r>
              <w:rPr>
                <w:color w:val="666666"/>
                <w:sz w:val="18"/>
                <w:szCs w:val="18"/>
              </w:rPr>
              <w:t xml:space="preserve"> - Balance </w:t>
            </w:r>
            <w:proofErr w:type="spellStart"/>
            <w:r>
              <w:rPr>
                <w:color w:val="666666"/>
                <w:sz w:val="18"/>
                <w:szCs w:val="18"/>
              </w:rPr>
              <w:t>CP;Suppliers</w:t>
            </w:r>
            <w:proofErr w:type="spellEnd"/>
            <w:r>
              <w:rPr>
                <w:color w:val="666666"/>
                <w:sz w:val="18"/>
                <w:szCs w:val="18"/>
              </w:rPr>
              <w:t xml:space="preserve"> </w:t>
            </w:r>
            <w:proofErr w:type="spellStart"/>
            <w:r>
              <w:rPr>
                <w:color w:val="666666"/>
                <w:sz w:val="18"/>
                <w:szCs w:val="18"/>
              </w:rPr>
              <w:t>CP;Balance</w:t>
            </w:r>
            <w:proofErr w:type="spellEnd"/>
            <w:r>
              <w:rPr>
                <w:color w:val="666666"/>
                <w:sz w:val="18"/>
                <w:szCs w:val="18"/>
              </w:rPr>
              <w:t xml:space="preserve"> </w:t>
            </w:r>
            <w:proofErr w:type="spellStart"/>
            <w:r>
              <w:rPr>
                <w:color w:val="666666"/>
                <w:sz w:val="18"/>
                <w:szCs w:val="18"/>
              </w:rPr>
              <w:t>CP;Accounts</w:t>
            </w:r>
            <w:proofErr w:type="spellEnd"/>
            <w:r>
              <w:rPr>
                <w:color w:val="666666"/>
                <w:sz w:val="18"/>
                <w:szCs w:val="18"/>
              </w:rPr>
              <w:t xml:space="preserv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pPr>
      <w:bookmarkStart w:id="735" w:name="_Toc174541489"/>
      <w:r>
        <w:t>View the Suspense Balance</w:t>
      </w:r>
      <w:bookmarkEnd w:id="735"/>
    </w:p>
    <w:p w:rsidR="00385F0B" w:rsidRDefault="0045227F">
      <w:pPr>
        <w:shd w:val="clear" w:color="auto" w:fill="FFFFFF"/>
        <w:spacing w:after="200" w:line="240" w:lineRule="auto"/>
      </w:pPr>
      <w:r>
        <w:t xml:space="preserve">View the suspense balance for individual accounts and/or suppliers. Access to the suspense balance is available from several different areas in </w:t>
      </w:r>
      <w:proofErr w:type="spellStart"/>
      <w:r>
        <w:t>CommPay</w:t>
      </w:r>
      <w:proofErr w:type="spellEnd"/>
      <w:r>
        <w:t>, including:</w:t>
      </w:r>
    </w:p>
    <w:p w:rsidR="00385F0B" w:rsidRDefault="0045227F">
      <w:pPr>
        <w:numPr>
          <w:ilvl w:val="0"/>
          <w:numId w:val="41"/>
        </w:numPr>
        <w:shd w:val="clear" w:color="auto" w:fill="FFFFFF"/>
        <w:spacing w:before="200" w:after="0" w:line="240" w:lineRule="auto"/>
      </w:pPr>
      <w:r>
        <w:t>Suspense</w:t>
      </w:r>
    </w:p>
    <w:p w:rsidR="00385F0B" w:rsidRDefault="0045227F">
      <w:pPr>
        <w:numPr>
          <w:ilvl w:val="0"/>
          <w:numId w:val="41"/>
        </w:numPr>
        <w:shd w:val="clear" w:color="auto" w:fill="FFFFFF"/>
        <w:spacing w:after="0" w:line="240" w:lineRule="auto"/>
      </w:pPr>
      <w:r>
        <w:t>End-period processing</w:t>
      </w:r>
    </w:p>
    <w:p w:rsidR="00385F0B" w:rsidRDefault="0045227F">
      <w:pPr>
        <w:numPr>
          <w:ilvl w:val="0"/>
          <w:numId w:val="41"/>
        </w:numPr>
        <w:shd w:val="clear" w:color="auto" w:fill="FFFFFF"/>
        <w:spacing w:after="320" w:line="240" w:lineRule="auto"/>
      </w:pPr>
      <w:proofErr w:type="spellStart"/>
      <w:r>
        <w:t>CommPay</w:t>
      </w:r>
      <w:proofErr w:type="spellEnd"/>
      <w:r>
        <w:t xml:space="preserve"> Central.</w:t>
      </w:r>
    </w:p>
    <w:p w:rsidR="00385F0B" w:rsidRDefault="0045227F">
      <w:pPr>
        <w:pStyle w:val="Heading3"/>
        <w:keepNext w:val="0"/>
        <w:keepLines w:val="0"/>
        <w:shd w:val="clear" w:color="auto" w:fill="FFFFFF"/>
        <w:spacing w:before="480" w:after="200" w:line="240" w:lineRule="auto"/>
        <w:rPr>
          <w:sz w:val="24"/>
          <w:szCs w:val="24"/>
        </w:rPr>
      </w:pPr>
      <w:bookmarkStart w:id="736" w:name="_Toc174541490"/>
      <w:r>
        <w:rPr>
          <w:sz w:val="24"/>
          <w:szCs w:val="24"/>
        </w:rPr>
        <w:t>To view the suspense balance</w:t>
      </w:r>
      <w:bookmarkEnd w:id="736"/>
    </w:p>
    <w:p w:rsidR="00385F0B" w:rsidRDefault="0045227F">
      <w:pPr>
        <w:numPr>
          <w:ilvl w:val="0"/>
          <w:numId w:val="3"/>
        </w:numPr>
        <w:shd w:val="clear" w:color="auto" w:fill="FFFFFF"/>
        <w:spacing w:before="200" w:after="0" w:line="240" w:lineRule="auto"/>
        <w:rPr>
          <w:ins w:id="737" w:author="Jennifer Appleby" w:date="2023-02-15T03:10:00Z"/>
        </w:rPr>
      </w:pPr>
      <w:ins w:id="738" w:author="Jennifer Appleby" w:date="2023-02-15T03:14:00Z">
        <w:r>
          <w:rPr>
            <w:sz w:val="24"/>
            <w:szCs w:val="24"/>
          </w:rPr>
          <w:t>Open suspense balance.</w:t>
        </w:r>
      </w:ins>
      <w:del w:id="739" w:author="Jennifer Appleby" w:date="2023-02-15T03:10:00Z">
        <w:r>
          <w:delText xml:space="preserve">Click </w:delText>
        </w:r>
        <w:r>
          <w:rPr>
            <w:b/>
          </w:rPr>
          <w:delText>View Suspense Balance</w:delText>
        </w:r>
        <w:r>
          <w:delText xml:space="preserve">. </w:delText>
        </w:r>
      </w:del>
    </w:p>
    <w:p w:rsidR="00385F0B" w:rsidRDefault="0045227F">
      <w:pPr>
        <w:numPr>
          <w:ilvl w:val="1"/>
          <w:numId w:val="3"/>
        </w:numPr>
        <w:shd w:val="clear" w:color="auto" w:fill="FFFFFF"/>
        <w:spacing w:after="0" w:line="240" w:lineRule="auto"/>
        <w:rPr>
          <w:ins w:id="740" w:author="Jennifer Appleby" w:date="2023-02-15T03:16:00Z"/>
        </w:rPr>
      </w:pPr>
      <w:ins w:id="741" w:author="Jennifer Appleby" w:date="2023-02-15T03:10:00Z">
        <w:r>
          <w:t>In the Suspense &gt; Actions menu, click View Suspense Balance.</w:t>
        </w:r>
      </w:ins>
    </w:p>
    <w:p w:rsidR="00385F0B" w:rsidRDefault="0045227F">
      <w:pPr>
        <w:numPr>
          <w:ilvl w:val="1"/>
          <w:numId w:val="3"/>
        </w:numPr>
        <w:shd w:val="clear" w:color="auto" w:fill="FFFFFF"/>
        <w:spacing w:after="0" w:line="240" w:lineRule="auto"/>
        <w:rPr>
          <w:ins w:id="742" w:author="Jennifer Appleby" w:date="2023-02-15T03:16:00Z"/>
        </w:rPr>
      </w:pPr>
      <w:ins w:id="743" w:author="Jennifer Appleby" w:date="2023-02-15T03:16:00Z">
        <w:r>
          <w:t xml:space="preserve">In the Processing &gt; Payment Period screen, </w:t>
        </w:r>
        <w:proofErr w:type="gramStart"/>
        <w:r>
          <w:t xml:space="preserve">click </w:t>
        </w:r>
        <w:proofErr w:type="gramEnd"/>
        <w:r>
          <w:rPr>
            <w:noProof/>
          </w:rPr>
          <w:drawing>
            <wp:inline distT="114300" distB="114300" distL="114300" distR="114300" wp14:anchorId="171099DB" wp14:editId="72EB2B57">
              <wp:extent cx="208359" cy="1905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08359" cy="190500"/>
                      </a:xfrm>
                      <a:prstGeom prst="rect">
                        <a:avLst/>
                      </a:prstGeom>
                      <a:ln/>
                    </pic:spPr>
                  </pic:pic>
                </a:graphicData>
              </a:graphic>
            </wp:inline>
          </w:drawing>
        </w:r>
        <w:r>
          <w:t>.</w:t>
        </w:r>
      </w:ins>
    </w:p>
    <w:p w:rsidR="00385F0B" w:rsidRDefault="0045227F">
      <w:pPr>
        <w:numPr>
          <w:ilvl w:val="1"/>
          <w:numId w:val="3"/>
        </w:numPr>
        <w:shd w:val="clear" w:color="auto" w:fill="FFFFFF"/>
        <w:spacing w:after="340" w:line="240" w:lineRule="auto"/>
        <w:rPr>
          <w:ins w:id="744" w:author="Jennifer Appleby" w:date="2023-02-15T03:16:00Z"/>
        </w:rPr>
      </w:pPr>
      <w:ins w:id="745" w:author="Jennifer Appleby" w:date="2023-02-15T03:16:00Z">
        <w:r>
          <w:t xml:space="preserve">In </w:t>
        </w:r>
        <w:proofErr w:type="spellStart"/>
        <w:r>
          <w:t>CommPay</w:t>
        </w:r>
        <w:proofErr w:type="spellEnd"/>
        <w:r>
          <w:t xml:space="preserve"> Central, </w:t>
        </w:r>
        <w:proofErr w:type="gramStart"/>
        <w:r>
          <w:t xml:space="preserve">click </w:t>
        </w:r>
        <w:proofErr w:type="gramEnd"/>
        <w:r>
          <w:rPr>
            <w:noProof/>
          </w:rPr>
          <w:drawing>
            <wp:inline distT="114300" distB="114300" distL="114300" distR="114300" wp14:anchorId="42EA9F11" wp14:editId="3DE52FC2">
              <wp:extent cx="208359" cy="190500"/>
              <wp:effectExtent l="0" t="0" r="0" b="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08359" cy="190500"/>
                      </a:xfrm>
                      <a:prstGeom prst="rect">
                        <a:avLst/>
                      </a:prstGeom>
                      <a:ln/>
                    </pic:spPr>
                  </pic:pic>
                </a:graphicData>
              </a:graphic>
            </wp:inline>
          </w:drawing>
        </w:r>
        <w:r>
          <w:t>.</w:t>
        </w:r>
        <w:r>
          <w:tab/>
        </w:r>
      </w:ins>
    </w:p>
    <w:p w:rsidR="00385F0B" w:rsidRDefault="0045227F">
      <w:pPr>
        <w:shd w:val="clear" w:color="auto" w:fill="FFFFFF"/>
        <w:spacing w:before="200" w:after="340" w:line="240" w:lineRule="auto"/>
        <w:ind w:left="708"/>
      </w:pPr>
      <w:r>
        <w:t xml:space="preserve">The </w:t>
      </w:r>
      <w:r>
        <w:rPr>
          <w:b/>
        </w:rPr>
        <w:t>Suspense Balance</w:t>
      </w:r>
      <w:r>
        <w:t xml:space="preserve"> dialog box opens, showing the total </w:t>
      </w:r>
      <w:r>
        <w:rPr>
          <w:b/>
        </w:rPr>
        <w:t>Gross Amount</w:t>
      </w:r>
      <w:r>
        <w:t>,</w:t>
      </w:r>
      <w:r>
        <w:rPr>
          <w:b/>
        </w:rPr>
        <w:t xml:space="preserve"> Net Amount </w:t>
      </w:r>
      <w:r>
        <w:t>and</w:t>
      </w:r>
      <w:r>
        <w:rPr>
          <w:b/>
        </w:rPr>
        <w:t xml:space="preserve"> GST</w:t>
      </w:r>
      <w:r>
        <w:t xml:space="preserve"> for all items in suspense.</w:t>
      </w:r>
    </w:p>
    <w:p w:rsidR="00385F0B" w:rsidRDefault="0045227F">
      <w:pPr>
        <w:numPr>
          <w:ilvl w:val="0"/>
          <w:numId w:val="3"/>
        </w:numPr>
        <w:shd w:val="clear" w:color="auto" w:fill="FFFFFF"/>
        <w:spacing w:before="200" w:after="0" w:line="240" w:lineRule="auto"/>
      </w:pPr>
      <w:r>
        <w:t xml:space="preserve">Select </w:t>
      </w:r>
      <w:ins w:id="746" w:author="Jennifer Appleby" w:date="2023-02-17T06:45:00Z">
        <w:r>
          <w:t>an Account</w:t>
        </w:r>
      </w:ins>
      <w:del w:id="747" w:author="Jennifer Appleby" w:date="2023-02-17T06:45:00Z">
        <w:r>
          <w:delText xml:space="preserve">a </w:delText>
        </w:r>
        <w:r>
          <w:rPr>
            <w:b/>
          </w:rPr>
          <w:delText>Account</w:delText>
        </w:r>
      </w:del>
      <w:r>
        <w:rPr>
          <w:b/>
        </w:rPr>
        <w:t xml:space="preserve"> Name</w:t>
      </w:r>
      <w:r>
        <w:t xml:space="preserve"> and/or a </w:t>
      </w:r>
      <w:r>
        <w:rPr>
          <w:b/>
        </w:rPr>
        <w:t>Supplier</w:t>
      </w:r>
      <w:r>
        <w:t xml:space="preserve"> to view specific suspense record amounts. You can </w:t>
      </w:r>
      <w:proofErr w:type="gramStart"/>
      <w:r>
        <w:t>click  to</w:t>
      </w:r>
      <w:proofErr w:type="gramEnd"/>
      <w:r>
        <w:t xml:space="preserve"> search for and select an account.</w:t>
      </w:r>
    </w:p>
    <w:p w:rsidR="00385F0B" w:rsidRDefault="0045227F">
      <w:pPr>
        <w:numPr>
          <w:ilvl w:val="0"/>
          <w:numId w:val="3"/>
        </w:numPr>
        <w:shd w:val="clear" w:color="auto" w:fill="FFFFFF"/>
        <w:spacing w:after="340" w:line="240" w:lineRule="auto"/>
      </w:pPr>
      <w:r>
        <w:t xml:space="preserve">Click </w:t>
      </w:r>
      <w:r>
        <w:rPr>
          <w:b/>
        </w:rPr>
        <w:t>Re-Calculate</w:t>
      </w:r>
      <w:r>
        <w:t xml:space="preserve">. </w:t>
      </w:r>
      <w:r>
        <w:br/>
        <w:t>The</w:t>
      </w:r>
      <w:r>
        <w:rPr>
          <w:b/>
        </w:rPr>
        <w:t xml:space="preserve"> Gross Amount</w:t>
      </w:r>
      <w:r>
        <w:t>,</w:t>
      </w:r>
      <w:r>
        <w:rPr>
          <w:b/>
        </w:rPr>
        <w:t xml:space="preserve"> Net Amount </w:t>
      </w:r>
      <w:r>
        <w:t>and</w:t>
      </w:r>
      <w:r>
        <w:rPr>
          <w:b/>
        </w:rPr>
        <w:t xml:space="preserve"> GST </w:t>
      </w:r>
      <w:r>
        <w:t>update for the selected suspense records.</w:t>
      </w:r>
    </w:p>
    <w:tbl>
      <w:tblPr>
        <w:tblStyle w:val="aff7"/>
        <w:tblW w:w="9745" w:type="dxa"/>
        <w:tblBorders>
          <w:top w:val="nil"/>
          <w:left w:val="nil"/>
          <w:bottom w:val="nil"/>
          <w:right w:val="nil"/>
          <w:insideH w:val="nil"/>
          <w:insideV w:val="nil"/>
        </w:tblBorders>
        <w:tblLayout w:type="fixed"/>
        <w:tblLook w:val="0600" w:firstRow="0" w:lastRow="0" w:firstColumn="0" w:lastColumn="0" w:noHBand="1" w:noVBand="1"/>
      </w:tblPr>
      <w:tblGrid>
        <w:gridCol w:w="677"/>
        <w:gridCol w:w="9068"/>
      </w:tblGrid>
      <w:tr w:rsidR="00385F0B">
        <w:trPr>
          <w:trHeight w:val="720"/>
        </w:trPr>
        <w:tc>
          <w:tcPr>
            <w:tcW w:w="677" w:type="dxa"/>
            <w:tcBorders>
              <w:top w:val="nil"/>
              <w:left w:val="nil"/>
              <w:bottom w:val="nil"/>
              <w:right w:val="nil"/>
            </w:tcBorders>
            <w:tcMar>
              <w:top w:w="80" w:type="dxa"/>
              <w:left w:w="160" w:type="dxa"/>
              <w:bottom w:w="80" w:type="dxa"/>
              <w:right w:w="160" w:type="dxa"/>
            </w:tcMar>
          </w:tcPr>
          <w:p w:rsidR="00385F0B" w:rsidRDefault="00385F0B">
            <w:pPr>
              <w:spacing w:before="200" w:after="160" w:line="240" w:lineRule="auto"/>
              <w:ind w:left="160" w:right="160"/>
            </w:pPr>
          </w:p>
        </w:tc>
        <w:tc>
          <w:tcPr>
            <w:tcW w:w="9067" w:type="dxa"/>
            <w:tcBorders>
              <w:top w:val="nil"/>
              <w:left w:val="nil"/>
              <w:bottom w:val="nil"/>
              <w:right w:val="nil"/>
            </w:tcBorders>
            <w:tcMar>
              <w:top w:w="80" w:type="dxa"/>
              <w:left w:w="160" w:type="dxa"/>
              <w:bottom w:w="80" w:type="dxa"/>
              <w:right w:w="160" w:type="dxa"/>
            </w:tcMar>
          </w:tcPr>
          <w:p w:rsidR="00385F0B" w:rsidRDefault="0045227F">
            <w:pPr>
              <w:spacing w:before="200" w:after="160" w:line="240" w:lineRule="auto"/>
              <w:ind w:left="160" w:right="160"/>
            </w:pPr>
            <w:r>
              <w:rPr>
                <w:b/>
              </w:rPr>
              <w:t xml:space="preserve">Tip: </w:t>
            </w:r>
            <w:r>
              <w:t xml:space="preserve">When you have viewed the suspense balance for one or more accounts, they are remembered in the </w:t>
            </w:r>
            <w:r>
              <w:rPr>
                <w:b/>
              </w:rPr>
              <w:t>Account Name</w:t>
            </w:r>
            <w:r>
              <w:t xml:space="preserve"> list until you close the </w:t>
            </w:r>
            <w:r>
              <w:rPr>
                <w:b/>
              </w:rPr>
              <w:t>Suspense Balance</w:t>
            </w:r>
            <w:r>
              <w:t xml:space="preserve"> dialog box.</w:t>
            </w:r>
          </w:p>
        </w:tc>
      </w:tr>
    </w:tbl>
    <w:p w:rsidR="00385F0B" w:rsidRDefault="0045227F">
      <w:pPr>
        <w:numPr>
          <w:ilvl w:val="0"/>
          <w:numId w:val="33"/>
        </w:numPr>
        <w:shd w:val="clear" w:color="auto" w:fill="FFFFFF"/>
        <w:spacing w:before="200" w:after="340" w:line="240" w:lineRule="auto"/>
      </w:pPr>
      <w:r>
        <w:t xml:space="preserve">Click </w:t>
      </w:r>
      <w:r>
        <w:rPr>
          <w:b/>
        </w:rPr>
        <w:t>Close</w:t>
      </w:r>
      <w:r>
        <w:t>.</w:t>
      </w:r>
    </w:p>
    <w:p w:rsidR="00385F0B" w:rsidRDefault="0045227F">
      <w:pPr>
        <w:spacing w:after="20" w:line="240" w:lineRule="auto"/>
      </w:pPr>
      <w:r>
        <w:br w:type="page"/>
      </w:r>
    </w:p>
    <w:p w:rsidR="00385F0B" w:rsidRDefault="00385F0B">
      <w:pPr>
        <w:spacing w:after="20" w:line="240" w:lineRule="auto"/>
      </w:pPr>
    </w:p>
    <w:tbl>
      <w:tblPr>
        <w:tblStyle w:val="aff8"/>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Content/Suspense/Manage_Phased_Revenue.htm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CommPay</w:t>
            </w:r>
            <w:proofErr w:type="spellEnd"/>
            <w:r>
              <w:rPr>
                <w:color w:val="666666"/>
                <w:sz w:val="18"/>
                <w:szCs w:val="18"/>
              </w:rPr>
              <w:t xml:space="preserve"> Help &gt; Core Help &gt; Suspense &gt; Manage Phased Revenue</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w:t>
            </w:r>
            <w:proofErr w:type="spellStart"/>
            <w:r>
              <w:rPr>
                <w:color w:val="666666"/>
                <w:sz w:val="18"/>
                <w:szCs w:val="18"/>
              </w:rPr>
              <w:t>CP;Phased</w:t>
            </w:r>
            <w:proofErr w:type="spellEnd"/>
            <w:r>
              <w:rPr>
                <w:color w:val="666666"/>
                <w:sz w:val="18"/>
                <w:szCs w:val="18"/>
              </w:rPr>
              <w:t xml:space="preserve"> Revenue - Manage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accounts</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Stmt</w:t>
            </w:r>
            <w:proofErr w:type="spellEnd"/>
            <w:r>
              <w:rPr>
                <w:color w:val="666666"/>
                <w:sz w:val="18"/>
                <w:szCs w:val="18"/>
              </w:rPr>
              <w:t xml:space="preserve"> Schemas </w:t>
            </w:r>
            <w:proofErr w:type="spellStart"/>
            <w:r>
              <w:rPr>
                <w:color w:val="666666"/>
                <w:sz w:val="18"/>
                <w:szCs w:val="18"/>
              </w:rPr>
              <w:t>CP;Rem</w:t>
            </w:r>
            <w:proofErr w:type="spellEnd"/>
            <w:r>
              <w:rPr>
                <w:color w:val="666666"/>
                <w:sz w:val="18"/>
                <w:szCs w:val="18"/>
              </w:rPr>
              <w:t xml:space="preserve"> Models </w:t>
            </w:r>
            <w:proofErr w:type="spellStart"/>
            <w:r>
              <w:rPr>
                <w:color w:val="666666"/>
                <w:sz w:val="18"/>
                <w:szCs w:val="18"/>
              </w:rPr>
              <w:t>CP;Revenue</w:t>
            </w:r>
            <w:proofErr w:type="spellEnd"/>
            <w:r>
              <w:rPr>
                <w:color w:val="666666"/>
                <w:sz w:val="18"/>
                <w:szCs w:val="18"/>
              </w:rPr>
              <w:t xml:space="preserve"> Links </w:t>
            </w:r>
            <w:proofErr w:type="spellStart"/>
            <w:r>
              <w:rPr>
                <w:color w:val="666666"/>
                <w:sz w:val="18"/>
                <w:szCs w:val="18"/>
              </w:rPr>
              <w:t>CP;Accounts</w:t>
            </w:r>
            <w:proofErr w:type="spellEnd"/>
            <w:r>
              <w:rPr>
                <w:color w:val="666666"/>
                <w:sz w:val="18"/>
                <w:szCs w:val="18"/>
              </w:rPr>
              <w:t xml:space="preserv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pPr>
      <w:bookmarkStart w:id="748" w:name="_Toc174541491"/>
      <w:r>
        <w:t>Manage Phased Revenue</w:t>
      </w:r>
      <w:bookmarkEnd w:id="748"/>
    </w:p>
    <w:p w:rsidR="00385F0B" w:rsidRDefault="0045227F">
      <w:pPr>
        <w:shd w:val="clear" w:color="auto" w:fill="FFFFFF"/>
        <w:spacing w:after="200" w:line="240" w:lineRule="auto"/>
        <w:rPr>
          <w:ins w:id="749" w:author="Jennifer Appleby" w:date="2023-02-22T01:31:00Z"/>
        </w:rPr>
      </w:pPr>
      <w:r>
        <w:t xml:space="preserve">For suspense records with a status of </w:t>
      </w:r>
      <w:ins w:id="750" w:author="Jennifer Appleby" w:date="2023-02-16T02:19:00Z">
        <w:r>
          <w:t>'</w:t>
        </w:r>
      </w:ins>
      <w:del w:id="751" w:author="Jennifer Appleby" w:date="2023-02-16T02:19:00Z">
        <w:r>
          <w:delText>"</w:delText>
        </w:r>
      </w:del>
      <w:r>
        <w:t>Net Revenue/Clawback Amount Exceeded</w:t>
      </w:r>
      <w:ins w:id="752" w:author="Jennifer Appleby" w:date="2023-02-16T02:19:00Z">
        <w:r>
          <w:t>'</w:t>
        </w:r>
      </w:ins>
      <w:del w:id="753" w:author="Jennifer Appleby" w:date="2023-02-16T02:19:00Z">
        <w:r>
          <w:delText>"</w:delText>
        </w:r>
      </w:del>
      <w:r>
        <w:t xml:space="preserve"> you can use the </w:t>
      </w:r>
      <w:commentRangeStart w:id="754"/>
      <w:r>
        <w:t xml:space="preserve">Revenue Phasing </w:t>
      </w:r>
      <w:commentRangeEnd w:id="754"/>
      <w:r>
        <w:commentReference w:id="754"/>
      </w:r>
      <w:r>
        <w:t>grid to set a period schedule.</w:t>
      </w:r>
    </w:p>
    <w:p w:rsidR="00385F0B" w:rsidRDefault="0045227F">
      <w:pPr>
        <w:shd w:val="clear" w:color="auto" w:fill="FFFFFF"/>
        <w:spacing w:after="200" w:line="240" w:lineRule="auto"/>
      </w:pPr>
      <w:ins w:id="755" w:author="Jennifer Appleby" w:date="2023-02-22T01:31:00Z">
        <w:r>
          <w:t xml:space="preserve">Note: To access revenue phasing and schedules, the general </w:t>
        </w:r>
        <w:proofErr w:type="spellStart"/>
        <w:r>
          <w:t>config</w:t>
        </w:r>
        <w:proofErr w:type="spellEnd"/>
        <w:r>
          <w:t xml:space="preserve"> setting, Phased Revenue, must be set to True. </w:t>
        </w:r>
      </w:ins>
    </w:p>
    <w:p w:rsidR="00385F0B" w:rsidRDefault="0045227F">
      <w:pPr>
        <w:shd w:val="clear" w:color="auto" w:fill="FFFFFF"/>
        <w:spacing w:after="200" w:line="240" w:lineRule="auto"/>
      </w:pPr>
      <w:r>
        <w:t xml:space="preserve">Only one scheduled payment per statement record can be processed per period. This means payments will be processed and paid to an advisor at the end of the payment period, </w:t>
      </w:r>
      <w:ins w:id="756" w:author="Jennifer Appleby" w:date="2023-02-15T04:23:00Z">
        <w:r>
          <w:t>except</w:t>
        </w:r>
      </w:ins>
      <w:del w:id="757" w:author="Jennifer Appleby" w:date="2023-02-15T04:23:00Z">
        <w:r>
          <w:delText>however,</w:delText>
        </w:r>
      </w:del>
      <w:r>
        <w:t xml:space="preserve"> if a scheduled payment has been processed as part of an interim payment.</w:t>
      </w:r>
    </w:p>
    <w:p w:rsidR="00385F0B" w:rsidRDefault="0045227F">
      <w:pPr>
        <w:pStyle w:val="Heading3"/>
        <w:keepNext w:val="0"/>
        <w:keepLines w:val="0"/>
        <w:shd w:val="clear" w:color="auto" w:fill="FFFFFF"/>
        <w:spacing w:before="480" w:after="200" w:line="240" w:lineRule="auto"/>
        <w:rPr>
          <w:sz w:val="24"/>
          <w:szCs w:val="24"/>
        </w:rPr>
      </w:pPr>
      <w:bookmarkStart w:id="758" w:name="_Toc174541492"/>
      <w:r>
        <w:rPr>
          <w:sz w:val="24"/>
          <w:szCs w:val="24"/>
        </w:rPr>
        <w:t>To set a phasing schedule</w:t>
      </w:r>
      <w:bookmarkEnd w:id="758"/>
    </w:p>
    <w:p w:rsidR="00385F0B" w:rsidRPr="00035F8E" w:rsidRDefault="0045227F">
      <w:pPr>
        <w:numPr>
          <w:ilvl w:val="0"/>
          <w:numId w:val="22"/>
        </w:numPr>
        <w:shd w:val="clear" w:color="auto" w:fill="FFFFFF"/>
        <w:spacing w:before="200" w:after="0" w:line="240" w:lineRule="auto"/>
        <w:rPr>
          <w:ins w:id="759" w:author="Jennifer Appleby" w:date="2023-02-22T02:01:00Z"/>
        </w:rPr>
      </w:pPr>
      <w:ins w:id="760" w:author="Jennifer Appleby" w:date="2023-02-22T02:01:00Z">
        <w:r w:rsidRPr="00035F8E">
          <w:t>Open the Suspense function.</w:t>
        </w:r>
      </w:ins>
    </w:p>
    <w:p w:rsidR="00385F0B" w:rsidRPr="00035F8E" w:rsidRDefault="0045227F">
      <w:pPr>
        <w:numPr>
          <w:ilvl w:val="0"/>
          <w:numId w:val="22"/>
        </w:numPr>
        <w:shd w:val="clear" w:color="auto" w:fill="FFFFFF"/>
        <w:spacing w:after="0" w:line="240" w:lineRule="auto"/>
        <w:rPr>
          <w:ins w:id="761" w:author="Jennifer Appleby" w:date="2023-02-22T02:01:00Z"/>
        </w:rPr>
      </w:pPr>
      <w:ins w:id="762" w:author="Jennifer Appleby" w:date="2023-02-22T02:01:00Z">
        <w:r w:rsidRPr="00035F8E">
          <w:t>Select the record you want to configure.</w:t>
        </w:r>
      </w:ins>
    </w:p>
    <w:p w:rsidR="00385F0B" w:rsidRPr="00035F8E" w:rsidRDefault="0045227F">
      <w:pPr>
        <w:numPr>
          <w:ilvl w:val="0"/>
          <w:numId w:val="22"/>
        </w:numPr>
        <w:shd w:val="clear" w:color="auto" w:fill="FFFFFF"/>
        <w:spacing w:after="0" w:line="240" w:lineRule="auto"/>
        <w:rPr>
          <w:ins w:id="763" w:author="Jennifer Appleby" w:date="2023-02-22T02:01:00Z"/>
        </w:rPr>
      </w:pPr>
      <w:ins w:id="764" w:author="Jennifer Appleby" w:date="2023-02-22T02:01:00Z">
        <w:r w:rsidRPr="00035F8E">
          <w:t>Open Actions &gt; Net Revenue/Clawback Amount Exceeded &gt; Revenue Phasing.</w:t>
        </w:r>
        <w:r w:rsidRPr="00035F8E">
          <w:br/>
          <w:t xml:space="preserve">The Revenue Phasing grid opens. </w:t>
        </w:r>
      </w:ins>
    </w:p>
    <w:p w:rsidR="00385F0B" w:rsidRDefault="0045227F">
      <w:pPr>
        <w:numPr>
          <w:ilvl w:val="0"/>
          <w:numId w:val="22"/>
        </w:numPr>
        <w:shd w:val="clear" w:color="auto" w:fill="FFFFFF"/>
        <w:spacing w:after="0" w:line="240" w:lineRule="auto"/>
      </w:pPr>
      <w:r>
        <w:t>Select the statement record</w:t>
      </w:r>
      <w:ins w:id="765" w:author="Jennifer Appleby" w:date="2023-02-15T04:21:00Z">
        <w:r>
          <w:t>.</w:t>
        </w:r>
      </w:ins>
    </w:p>
    <w:p w:rsidR="00385F0B" w:rsidRDefault="0045227F">
      <w:pPr>
        <w:numPr>
          <w:ilvl w:val="0"/>
          <w:numId w:val="22"/>
        </w:numPr>
        <w:shd w:val="clear" w:color="auto" w:fill="FFFFFF"/>
        <w:spacing w:after="0" w:line="240" w:lineRule="auto"/>
      </w:pPr>
      <w:r>
        <w:t xml:space="preserve">Open </w:t>
      </w:r>
      <w:r>
        <w:rPr>
          <w:b/>
        </w:rPr>
        <w:t>Actions</w:t>
      </w:r>
      <w:r>
        <w:t xml:space="preserve"> &gt; </w:t>
      </w:r>
      <w:r>
        <w:rPr>
          <w:b/>
        </w:rPr>
        <w:t>Set Period Schedule</w:t>
      </w:r>
      <w:del w:id="766" w:author="Jennifer Appleby" w:date="2023-02-15T04:21:00Z">
        <w:r>
          <w:delText>,</w:delText>
        </w:r>
      </w:del>
      <w:ins w:id="767" w:author="Jennifer Appleby" w:date="2023-02-15T04:21:00Z">
        <w:r>
          <w:br/>
          <w:t>T</w:t>
        </w:r>
      </w:ins>
      <w:del w:id="768" w:author="Jennifer Appleby" w:date="2023-02-15T04:21:00Z">
        <w:r>
          <w:delText xml:space="preserve"> t</w:delText>
        </w:r>
      </w:del>
      <w:r>
        <w:t>he set period dialog opens</w:t>
      </w:r>
      <w:ins w:id="769" w:author="Jennifer Appleby" w:date="2023-02-15T04:21:00Z">
        <w:r>
          <w:t>.</w:t>
        </w:r>
      </w:ins>
    </w:p>
    <w:p w:rsidR="00385F0B" w:rsidRDefault="0045227F">
      <w:pPr>
        <w:numPr>
          <w:ilvl w:val="0"/>
          <w:numId w:val="22"/>
        </w:numPr>
        <w:shd w:val="clear" w:color="auto" w:fill="FFFFFF"/>
        <w:spacing w:after="0" w:line="240" w:lineRule="auto"/>
      </w:pPr>
      <w:r>
        <w:t>Enter the number of periods over which to phase the net value</w:t>
      </w:r>
      <w:ins w:id="770" w:author="Jennifer Appleby" w:date="2023-02-15T04:21:00Z">
        <w:r>
          <w:t>.</w:t>
        </w:r>
      </w:ins>
    </w:p>
    <w:p w:rsidR="00385F0B" w:rsidRDefault="0045227F">
      <w:pPr>
        <w:numPr>
          <w:ilvl w:val="0"/>
          <w:numId w:val="22"/>
        </w:numPr>
        <w:shd w:val="clear" w:color="auto" w:fill="FFFFFF"/>
        <w:spacing w:after="0" w:line="240" w:lineRule="auto"/>
        <w:rPr>
          <w:del w:id="771" w:author="Jennifer Appleby" w:date="2023-02-15T04:21:00Z"/>
        </w:rPr>
      </w:pPr>
      <w:r>
        <w:t xml:space="preserve">Click </w:t>
      </w:r>
      <w:r>
        <w:rPr>
          <w:b/>
        </w:rPr>
        <w:t>OK</w:t>
      </w:r>
      <w:ins w:id="772" w:author="Jennifer Appleby" w:date="2023-02-15T04:21:00Z">
        <w:r>
          <w:rPr>
            <w:b/>
          </w:rPr>
          <w:t>.</w:t>
        </w:r>
        <w:r>
          <w:rPr>
            <w:b/>
          </w:rPr>
          <w:br/>
        </w:r>
      </w:ins>
    </w:p>
    <w:p w:rsidR="00385F0B" w:rsidRDefault="0045227F">
      <w:pPr>
        <w:numPr>
          <w:ilvl w:val="0"/>
          <w:numId w:val="22"/>
        </w:numPr>
        <w:shd w:val="clear" w:color="auto" w:fill="FFFFFF"/>
        <w:spacing w:after="340" w:line="240" w:lineRule="auto"/>
      </w:pPr>
      <w:r>
        <w:t xml:space="preserve">The statement </w:t>
      </w:r>
      <w:del w:id="773" w:author="Jennifer Appleby" w:date="2023-02-22T02:11:00Z">
        <w:r>
          <w:delText xml:space="preserve">will </w:delText>
        </w:r>
      </w:del>
      <w:r>
        <w:t>disappear</w:t>
      </w:r>
      <w:ins w:id="774" w:author="Jennifer Appleby" w:date="2023-02-22T02:11:00Z">
        <w:r>
          <w:t>s</w:t>
        </w:r>
      </w:ins>
      <w:r>
        <w:t xml:space="preserve"> from the </w:t>
      </w:r>
      <w:r>
        <w:rPr>
          <w:b/>
          <w:rPrChange w:id="775" w:author="Jennifer Appleby" w:date="2023-02-22T02:11:00Z">
            <w:rPr/>
          </w:rPrChange>
        </w:rPr>
        <w:t>Revenue Phasing</w:t>
      </w:r>
      <w:r>
        <w:t xml:space="preserve"> grid</w:t>
      </w:r>
      <w:ins w:id="776" w:author="Jennifer Appleby" w:date="2023-02-15T04:25:00Z">
        <w:r>
          <w:t>.</w:t>
        </w:r>
      </w:ins>
    </w:p>
    <w:p w:rsidR="00385F0B" w:rsidRDefault="0045227F">
      <w:pPr>
        <w:shd w:val="clear" w:color="auto" w:fill="FFFFFF"/>
        <w:spacing w:after="200" w:line="240" w:lineRule="auto"/>
      </w:pPr>
      <w:r>
        <w:rPr>
          <w:b/>
        </w:rPr>
        <w:t>Note</w:t>
      </w:r>
      <w:r>
        <w:t xml:space="preserve">: A statement with a status of </w:t>
      </w:r>
      <w:ins w:id="777" w:author="Jennifer Appleby" w:date="2023-02-16T02:19:00Z">
        <w:r>
          <w:t>'</w:t>
        </w:r>
      </w:ins>
      <w:del w:id="778" w:author="Jennifer Appleby" w:date="2023-02-16T02:19:00Z">
        <w:r>
          <w:delText>"</w:delText>
        </w:r>
      </w:del>
      <w:r>
        <w:t>Net Revenue/Clawback Amount Exceeded</w:t>
      </w:r>
      <w:ins w:id="779" w:author="Jennifer Appleby" w:date="2023-02-16T02:19:00Z">
        <w:r>
          <w:t>'</w:t>
        </w:r>
      </w:ins>
      <w:del w:id="780" w:author="Jennifer Appleby" w:date="2023-02-16T02:19:00Z">
        <w:r>
          <w:delText>"</w:delText>
        </w:r>
      </w:del>
      <w:r>
        <w:t xml:space="preserve"> is not obligated to be scheduled. If a dealer agrees to pay the advisor for the full amount then the </w:t>
      </w:r>
      <w:r>
        <w:rPr>
          <w:b/>
        </w:rPr>
        <w:t>Allow Match</w:t>
      </w:r>
      <w:r>
        <w:t xml:space="preserve"> option can be used. This will remove the record from suspense without setting a payment schedule.</w:t>
      </w:r>
    </w:p>
    <w:p w:rsidR="00385F0B" w:rsidRDefault="0045227F">
      <w:pPr>
        <w:pStyle w:val="Heading3"/>
        <w:keepNext w:val="0"/>
        <w:keepLines w:val="0"/>
        <w:shd w:val="clear" w:color="auto" w:fill="FFFFFF"/>
        <w:spacing w:before="480" w:after="200" w:line="240" w:lineRule="auto"/>
        <w:rPr>
          <w:sz w:val="24"/>
          <w:szCs w:val="24"/>
        </w:rPr>
      </w:pPr>
      <w:bookmarkStart w:id="781" w:name="_Toc174541493"/>
      <w:r>
        <w:rPr>
          <w:sz w:val="24"/>
          <w:szCs w:val="24"/>
        </w:rPr>
        <w:t>View a statements progress</w:t>
      </w:r>
      <w:bookmarkEnd w:id="781"/>
    </w:p>
    <w:p w:rsidR="00385F0B" w:rsidRDefault="0045227F">
      <w:pPr>
        <w:numPr>
          <w:ilvl w:val="0"/>
          <w:numId w:val="42"/>
        </w:numPr>
        <w:shd w:val="clear" w:color="auto" w:fill="FFFFFF"/>
        <w:spacing w:before="200" w:after="0" w:line="240" w:lineRule="auto"/>
      </w:pPr>
      <w:r>
        <w:t>Open the Statements grid</w:t>
      </w:r>
      <w:ins w:id="782" w:author="Jennifer Appleby" w:date="2023-02-15T04:21:00Z">
        <w:r>
          <w:t>.</w:t>
        </w:r>
      </w:ins>
      <w:r>
        <w:t xml:space="preserve"> </w:t>
      </w:r>
      <w:r>
        <w:rPr>
          <w:noProof/>
        </w:rPr>
        <w:drawing>
          <wp:inline distT="114300" distB="114300" distL="114300" distR="114300" wp14:anchorId="2572B251" wp14:editId="3C2FA671">
            <wp:extent cx="104775" cy="104775"/>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w:t>
      </w:r>
      <w:r>
        <w:rPr>
          <w:color w:val="008000"/>
          <w:u w:val="single"/>
        </w:rPr>
        <w:t>Statements</w:t>
      </w:r>
    </w:p>
    <w:p w:rsidR="00385F0B" w:rsidRDefault="0045227F">
      <w:pPr>
        <w:numPr>
          <w:ilvl w:val="0"/>
          <w:numId w:val="42"/>
        </w:numPr>
        <w:shd w:val="clear" w:color="auto" w:fill="FFFFFF"/>
        <w:spacing w:after="340" w:line="240" w:lineRule="auto"/>
      </w:pPr>
      <w:r>
        <w:t xml:space="preserve">Open </w:t>
      </w:r>
      <w:r>
        <w:rPr>
          <w:b/>
        </w:rPr>
        <w:t>Actions</w:t>
      </w:r>
      <w:r>
        <w:t xml:space="preserve"> &gt; </w:t>
      </w:r>
      <w:r>
        <w:rPr>
          <w:b/>
        </w:rPr>
        <w:t>View Schedule</w:t>
      </w:r>
      <w:del w:id="783" w:author="Jennifer Appleby" w:date="2023-02-15T04:21:00Z">
        <w:r>
          <w:delText>,</w:delText>
        </w:r>
      </w:del>
      <w:ins w:id="784" w:author="Jennifer Appleby" w:date="2023-02-15T04:21:00Z">
        <w:r>
          <w:t>.</w:t>
        </w:r>
      </w:ins>
      <w:r>
        <w:t xml:space="preserve"> </w:t>
      </w:r>
      <w:ins w:id="785" w:author="Jennifer Appleby" w:date="2023-02-15T04:21:00Z">
        <w:r>
          <w:br/>
          <w:t>T</w:t>
        </w:r>
      </w:ins>
      <w:del w:id="786" w:author="Jennifer Appleby" w:date="2023-02-15T04:21:00Z">
        <w:r>
          <w:delText>t</w:delText>
        </w:r>
      </w:del>
      <w:r>
        <w:t>he period schedule grid opens</w:t>
      </w:r>
      <w:ins w:id="787" w:author="Jennifer Appleby" w:date="2023-02-15T04:21:00Z">
        <w:r>
          <w:t>.</w:t>
        </w:r>
      </w:ins>
    </w:p>
    <w:p w:rsidR="00385F0B" w:rsidRDefault="0045227F">
      <w:pPr>
        <w:shd w:val="clear" w:color="auto" w:fill="FFFFFF"/>
        <w:spacing w:after="200" w:line="240" w:lineRule="auto"/>
      </w:pPr>
      <w:r>
        <w:t>The grid displays all scheduled payment amounts, per period. You can also see pending or processed payments.</w:t>
      </w:r>
    </w:p>
    <w:p w:rsidR="00385F0B" w:rsidRDefault="0045227F">
      <w:pPr>
        <w:shd w:val="clear" w:color="auto" w:fill="FFFFFF"/>
        <w:spacing w:after="200" w:line="240" w:lineRule="auto"/>
      </w:pPr>
      <w:r>
        <w:t xml:space="preserve">Statements will show a status of </w:t>
      </w:r>
      <w:ins w:id="788" w:author="Jennifer Appleby" w:date="2023-02-16T02:19:00Z">
        <w:r>
          <w:t>'</w:t>
        </w:r>
      </w:ins>
      <w:del w:id="789" w:author="Jennifer Appleby" w:date="2023-02-16T02:19:00Z">
        <w:r>
          <w:delText>"</w:delText>
        </w:r>
      </w:del>
      <w:r>
        <w:t>Partially Processed</w:t>
      </w:r>
      <w:ins w:id="790" w:author="Jennifer Appleby" w:date="2023-02-16T02:19:00Z">
        <w:r>
          <w:t>'</w:t>
        </w:r>
      </w:ins>
      <w:del w:id="791" w:author="Jennifer Appleby" w:date="2023-02-16T02:19:00Z">
        <w:r>
          <w:delText>"</w:delText>
        </w:r>
      </w:del>
      <w:r>
        <w:t xml:space="preserve"> until the final scheduled payment has been made, on the last outstanding statement record. Once the final payment has been made the statement status will revert to </w:t>
      </w:r>
      <w:ins w:id="792" w:author="Jennifer Appleby" w:date="2023-02-16T02:19:00Z">
        <w:r>
          <w:t>'</w:t>
        </w:r>
      </w:ins>
      <w:del w:id="793" w:author="Jennifer Appleby" w:date="2023-02-16T02:19:00Z">
        <w:r>
          <w:delText>"</w:delText>
        </w:r>
      </w:del>
      <w:r>
        <w:t>Processed.</w:t>
      </w:r>
      <w:ins w:id="794" w:author="Jennifer Appleby" w:date="2023-02-16T02:19:00Z">
        <w:r>
          <w:t>'</w:t>
        </w:r>
      </w:ins>
      <w:del w:id="795" w:author="Jennifer Appleby" w:date="2023-02-16T02:19:00Z">
        <w:r>
          <w:delText>"</w:delText>
        </w:r>
      </w:del>
    </w:p>
    <w:p w:rsidR="00385F0B" w:rsidRDefault="0045227F">
      <w:pPr>
        <w:shd w:val="clear" w:color="auto" w:fill="FFFFFF"/>
        <w:spacing w:after="200" w:line="240" w:lineRule="auto"/>
      </w:pPr>
      <w:r>
        <w:lastRenderedPageBreak/>
        <w:t>Scheduled revenue payments are subject to re-processing functions such as Account History, Revenue Links, and Policy Takeover. However, only statement records where the first scheduled payment aligns with the nominated re-processing period will be included.</w:t>
      </w:r>
    </w:p>
    <w:p w:rsidR="00385F0B" w:rsidRDefault="0045227F">
      <w:pPr>
        <w:spacing w:after="20" w:line="240" w:lineRule="auto"/>
      </w:pPr>
      <w:r>
        <w:br w:type="page"/>
      </w:r>
    </w:p>
    <w:p w:rsidR="00385F0B" w:rsidRDefault="00385F0B">
      <w:pPr>
        <w:spacing w:after="20" w:line="240" w:lineRule="auto"/>
      </w:pPr>
    </w:p>
    <w:tbl>
      <w:tblPr>
        <w:tblStyle w:val="aff9"/>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Content/Suspense/Policy_Takeover_in_Suspense.htm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CommPay</w:t>
            </w:r>
            <w:proofErr w:type="spellEnd"/>
            <w:r>
              <w:rPr>
                <w:color w:val="666666"/>
                <w:sz w:val="18"/>
                <w:szCs w:val="18"/>
              </w:rPr>
              <w:t xml:space="preserve"> Help &gt; Core Help &gt; Suspense &gt; </w:t>
            </w:r>
            <w:ins w:id="796" w:author="Jennifer Appleby" w:date="2023-02-15T05:41:00Z">
              <w:r>
                <w:rPr>
                  <w:color w:val="666666"/>
                  <w:sz w:val="18"/>
                  <w:szCs w:val="18"/>
                </w:rPr>
                <w:t xml:space="preserve">Resolve Suspense Records &gt; </w:t>
              </w:r>
            </w:ins>
            <w:r>
              <w:rPr>
                <w:color w:val="666666"/>
                <w:sz w:val="18"/>
                <w:szCs w:val="18"/>
              </w:rPr>
              <w:t>Policy Takeover on Suspense Records</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 - Manage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w:t>
            </w:r>
            <w:proofErr w:type="spellStart"/>
            <w:r>
              <w:rPr>
                <w:color w:val="666666"/>
                <w:sz w:val="18"/>
                <w:szCs w:val="18"/>
              </w:rPr>
              <w:t>CP;Suspense</w:t>
            </w:r>
            <w:proofErr w:type="spellEnd"/>
            <w:r>
              <w:rPr>
                <w:color w:val="666666"/>
                <w:sz w:val="18"/>
                <w:szCs w:val="18"/>
              </w:rPr>
              <w:t xml:space="preserve"> - Policy </w:t>
            </w:r>
            <w:proofErr w:type="spellStart"/>
            <w:r>
              <w:rPr>
                <w:color w:val="666666"/>
                <w:sz w:val="18"/>
                <w:szCs w:val="18"/>
              </w:rPr>
              <w:t>CP;Suspense</w:t>
            </w:r>
            <w:proofErr w:type="spellEnd"/>
            <w:r>
              <w:rPr>
                <w:color w:val="666666"/>
                <w:sz w:val="18"/>
                <w:szCs w:val="18"/>
              </w:rPr>
              <w:t xml:space="preserve"> - Balance </w:t>
            </w:r>
            <w:proofErr w:type="spellStart"/>
            <w:r>
              <w:rPr>
                <w:color w:val="666666"/>
                <w:sz w:val="18"/>
                <w:szCs w:val="18"/>
              </w:rPr>
              <w:t>CP;Policies</w:t>
            </w:r>
            <w:proofErr w:type="spellEnd"/>
            <w:r>
              <w:rPr>
                <w:color w:val="666666"/>
                <w:sz w:val="18"/>
                <w:szCs w:val="18"/>
              </w:rPr>
              <w:t xml:space="preserve"> </w:t>
            </w:r>
            <w:proofErr w:type="spellStart"/>
            <w:r>
              <w:rPr>
                <w:color w:val="666666"/>
                <w:sz w:val="18"/>
                <w:szCs w:val="18"/>
              </w:rPr>
              <w:t>CP;Pol</w:t>
            </w:r>
            <w:proofErr w:type="spellEnd"/>
            <w:r>
              <w:rPr>
                <w:color w:val="666666"/>
                <w:sz w:val="18"/>
                <w:szCs w:val="18"/>
              </w:rPr>
              <w:t xml:space="preserve"> Takeover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rPr>
          <w:ins w:id="797" w:author="Jennifer Appleby" w:date="2023-05-01T04:40:00Z"/>
        </w:rPr>
      </w:pPr>
      <w:bookmarkStart w:id="798" w:name="_Toc174541494"/>
      <w:r>
        <w:t>Policy Takeover on Suspense Records</w:t>
      </w:r>
      <w:bookmarkEnd w:id="798"/>
    </w:p>
    <w:p w:rsidR="00385F0B" w:rsidRDefault="0045227F">
      <w:pPr>
        <w:rPr>
          <w:ins w:id="799" w:author="Jennifer Appleby" w:date="2023-05-01T04:40:00Z"/>
          <w:b/>
        </w:rPr>
      </w:pPr>
      <w:ins w:id="800" w:author="Jennifer Appleby" w:date="2023-05-01T04:40:00Z">
        <w:r>
          <w:rPr>
            <w:b/>
          </w:rPr>
          <w:t>This topic explains how to perform a policy takeover for the following statuses:</w:t>
        </w:r>
      </w:ins>
    </w:p>
    <w:p w:rsidR="00385F0B" w:rsidRDefault="0045227F">
      <w:pPr>
        <w:numPr>
          <w:ilvl w:val="0"/>
          <w:numId w:val="29"/>
        </w:numPr>
        <w:rPr>
          <w:ins w:id="801" w:author="Jennifer Appleby" w:date="2023-05-01T04:40:00Z"/>
        </w:rPr>
      </w:pPr>
      <w:ins w:id="802" w:author="Jennifer Appleby" w:date="2023-05-01T04:40:00Z">
        <w:r>
          <w:fldChar w:fldCharType="begin"/>
        </w:r>
        <w:r>
          <w:instrText>HYPERLINK \l "_fjqmu52icq4f"</w:instrText>
        </w:r>
        <w:r>
          <w:fldChar w:fldCharType="separate"/>
        </w:r>
        <w:r>
          <w:rPr>
            <w:b/>
          </w:rPr>
          <w:t>Account Code Mismatch</w:t>
        </w:r>
        <w:r>
          <w:fldChar w:fldCharType="end"/>
        </w:r>
      </w:ins>
    </w:p>
    <w:p w:rsidR="00385F0B" w:rsidRPr="00035F8E" w:rsidRDefault="0045227F" w:rsidP="00035F8E">
      <w:pPr>
        <w:numPr>
          <w:ilvl w:val="0"/>
          <w:numId w:val="29"/>
        </w:numPr>
      </w:pPr>
      <w:ins w:id="803" w:author="Jennifer Appleby" w:date="2023-05-01T04:40:00Z">
        <w:r>
          <w:fldChar w:fldCharType="begin"/>
        </w:r>
        <w:r>
          <w:instrText>HYPERLINK \l "_fjqmu52icq4f"</w:instrText>
        </w:r>
        <w:r>
          <w:fldChar w:fldCharType="separate"/>
        </w:r>
        <w:r>
          <w:rPr>
            <w:b/>
          </w:rPr>
          <w:t>Account Is Not Active</w:t>
        </w:r>
        <w:r>
          <w:fldChar w:fldCharType="end"/>
        </w:r>
      </w:ins>
    </w:p>
    <w:p w:rsidR="00385F0B" w:rsidRPr="00D36567" w:rsidRDefault="0045227F">
      <w:pPr>
        <w:pStyle w:val="Heading2"/>
        <w:keepNext w:val="0"/>
        <w:keepLines w:val="0"/>
        <w:shd w:val="clear" w:color="auto" w:fill="FFFFFF"/>
        <w:spacing w:before="480" w:after="240" w:line="240" w:lineRule="auto"/>
        <w:rPr>
          <w:sz w:val="28"/>
          <w:szCs w:val="28"/>
        </w:rPr>
      </w:pPr>
      <w:bookmarkStart w:id="804" w:name="_Toc174541495"/>
      <w:r w:rsidRPr="00D36567">
        <w:rPr>
          <w:sz w:val="28"/>
          <w:szCs w:val="28"/>
        </w:rPr>
        <w:t>Policy Takeover - Account Code Mismatch</w:t>
      </w:r>
      <w:bookmarkEnd w:id="804"/>
    </w:p>
    <w:p w:rsidR="00385F0B" w:rsidRDefault="0045227F">
      <w:pPr>
        <w:shd w:val="clear" w:color="auto" w:fill="FFFFFF"/>
        <w:spacing w:after="200" w:line="240" w:lineRule="auto"/>
      </w:pPr>
      <w:r>
        <w:t xml:space="preserve">Perform a policy takeover on suspense records that have a status of </w:t>
      </w:r>
      <w:ins w:id="805" w:author="Jennifer Appleby" w:date="2023-02-16T02:19:00Z">
        <w:r>
          <w:t>'</w:t>
        </w:r>
      </w:ins>
      <w:ins w:id="806" w:author="Jennifer Appleby" w:date="2023-02-15T05:42:00Z">
        <w:del w:id="807" w:author="Jennifer Appleby" w:date="2023-02-16T02:19:00Z">
          <w:r>
            <w:delText>“</w:delText>
          </w:r>
        </w:del>
        <w:r>
          <w:t>A</w:t>
        </w:r>
      </w:ins>
      <w:del w:id="808" w:author="Jennifer Appleby" w:date="2023-02-15T05:42:00Z">
        <w:r>
          <w:delText>a</w:delText>
        </w:r>
      </w:del>
      <w:r>
        <w:t xml:space="preserve">ccount </w:t>
      </w:r>
      <w:ins w:id="809" w:author="Jennifer Appleby" w:date="2023-02-15T05:42:00Z">
        <w:r>
          <w:t>C</w:t>
        </w:r>
      </w:ins>
      <w:del w:id="810" w:author="Jennifer Appleby" w:date="2023-02-15T05:42:00Z">
        <w:r>
          <w:delText>c</w:delText>
        </w:r>
      </w:del>
      <w:r>
        <w:t>ode mismatch</w:t>
      </w:r>
      <w:ins w:id="811" w:author="Jennifer Appleby" w:date="2023-02-15T05:43:00Z">
        <w:r>
          <w:t xml:space="preserve"> on linked Policy</w:t>
        </w:r>
      </w:ins>
      <w:ins w:id="812" w:author="Jennifer Appleby" w:date="2023-02-16T02:19:00Z">
        <w:r>
          <w:t>'</w:t>
        </w:r>
      </w:ins>
      <w:ins w:id="813" w:author="Jennifer Appleby" w:date="2023-02-15T05:43:00Z">
        <w:del w:id="814" w:author="Jennifer Appleby" w:date="2023-02-16T02:19:00Z">
          <w:r>
            <w:delText>”</w:delText>
          </w:r>
        </w:del>
      </w:ins>
      <w:r>
        <w:t xml:space="preserve">. This function automatically transfers policies based on compulsory links on the supplier account. </w:t>
      </w:r>
      <w:proofErr w:type="spellStart"/>
      <w:r>
        <w:t>CommPay</w:t>
      </w:r>
      <w:proofErr w:type="spellEnd"/>
      <w:r>
        <w:t xml:space="preserve"> checks the supplier code, then the account code on the record. If no match is found then the record stays in suspense.</w:t>
      </w:r>
    </w:p>
    <w:p w:rsidR="00385F0B" w:rsidRDefault="0045227F">
      <w:pPr>
        <w:shd w:val="clear" w:color="auto" w:fill="FFFFFF"/>
        <w:spacing w:after="200" w:line="240" w:lineRule="auto"/>
        <w:rPr>
          <w:color w:val="008000"/>
        </w:rPr>
      </w:pPr>
      <w:r>
        <w:t xml:space="preserve">You can perform manual policy takeovers in the Policies / Client Fees function. </w:t>
      </w:r>
      <w:r>
        <w:rPr>
          <w:noProof/>
        </w:rPr>
        <w:drawing>
          <wp:inline distT="114300" distB="114300" distL="114300" distR="114300" wp14:anchorId="518A0C59" wp14:editId="380882BB">
            <wp:extent cx="104775" cy="10477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04775" cy="104775"/>
                    </a:xfrm>
                    <a:prstGeom prst="rect">
                      <a:avLst/>
                    </a:prstGeom>
                    <a:ln/>
                  </pic:spPr>
                </pic:pic>
              </a:graphicData>
            </a:graphic>
          </wp:inline>
        </w:drawing>
      </w:r>
      <w:r>
        <w:t xml:space="preserve"> </w:t>
      </w:r>
      <w:r>
        <w:rPr>
          <w:color w:val="008000"/>
        </w:rPr>
        <w:t>Policy Takeover</w:t>
      </w:r>
    </w:p>
    <w:p w:rsidR="00385F0B" w:rsidRDefault="0045227F">
      <w:pPr>
        <w:pStyle w:val="Heading3"/>
        <w:keepNext w:val="0"/>
        <w:keepLines w:val="0"/>
        <w:shd w:val="clear" w:color="auto" w:fill="FFFFFF"/>
        <w:spacing w:before="480" w:after="200" w:line="240" w:lineRule="auto"/>
        <w:rPr>
          <w:sz w:val="24"/>
          <w:szCs w:val="24"/>
        </w:rPr>
      </w:pPr>
      <w:bookmarkStart w:id="815" w:name="_Toc174541496"/>
      <w:r>
        <w:rPr>
          <w:sz w:val="24"/>
          <w:szCs w:val="24"/>
        </w:rPr>
        <w:t>To perform a policy takeover - account code mismatch</w:t>
      </w:r>
      <w:bookmarkEnd w:id="815"/>
    </w:p>
    <w:p w:rsidR="00385F0B" w:rsidRDefault="0045227F">
      <w:pPr>
        <w:numPr>
          <w:ilvl w:val="0"/>
          <w:numId w:val="15"/>
        </w:numPr>
        <w:shd w:val="clear" w:color="auto" w:fill="FFFFFF"/>
        <w:spacing w:before="200" w:after="0" w:line="240" w:lineRule="auto"/>
      </w:pPr>
      <w:r>
        <w:rPr>
          <w:color w:val="008000"/>
        </w:rPr>
        <w:t>Open</w:t>
      </w:r>
      <w:r>
        <w:t xml:space="preserve"> the Suspense function.</w:t>
      </w:r>
    </w:p>
    <w:p w:rsidR="00385F0B" w:rsidRDefault="0045227F">
      <w:pPr>
        <w:numPr>
          <w:ilvl w:val="0"/>
          <w:numId w:val="15"/>
        </w:numPr>
        <w:shd w:val="clear" w:color="auto" w:fill="FFFFFF"/>
        <w:spacing w:after="340" w:line="240" w:lineRule="auto"/>
      </w:pPr>
      <w:r>
        <w:t>Do one of the following:</w:t>
      </w:r>
    </w:p>
    <w:p w:rsidR="00385F0B" w:rsidRDefault="0045227F">
      <w:pPr>
        <w:shd w:val="clear" w:color="auto" w:fill="FFFFFF"/>
        <w:spacing w:before="60" w:after="140" w:line="240" w:lineRule="auto"/>
        <w:ind w:left="600"/>
        <w:rPr>
          <w:b/>
        </w:rPr>
      </w:pPr>
      <w:r>
        <w:rPr>
          <w:b/>
        </w:rPr>
        <w:t>Update selected records</w:t>
      </w:r>
    </w:p>
    <w:p w:rsidR="00385F0B" w:rsidRDefault="0045227F">
      <w:pPr>
        <w:numPr>
          <w:ilvl w:val="0"/>
          <w:numId w:val="72"/>
        </w:numPr>
        <w:shd w:val="clear" w:color="auto" w:fill="FFFFFF"/>
        <w:spacing w:before="200" w:after="0" w:line="240" w:lineRule="auto"/>
        <w:ind w:left="1040"/>
      </w:pPr>
      <w:r>
        <w:t>Select the records you want to update.</w:t>
      </w:r>
    </w:p>
    <w:p w:rsidR="00385F0B" w:rsidRDefault="0045227F">
      <w:pPr>
        <w:numPr>
          <w:ilvl w:val="0"/>
          <w:numId w:val="72"/>
        </w:numPr>
        <w:shd w:val="clear" w:color="auto" w:fill="FFFFFF"/>
        <w:spacing w:after="340" w:line="240" w:lineRule="auto"/>
        <w:ind w:left="1040"/>
      </w:pPr>
      <w:r>
        <w:t xml:space="preserve">Choose </w:t>
      </w:r>
      <w:r>
        <w:rPr>
          <w:b/>
        </w:rPr>
        <w:t>Actions &gt; Account Code mismatch on linked Policy Options &gt; Policy Takeover &gt; Update selected Records</w:t>
      </w:r>
      <w:r>
        <w:t>.</w:t>
      </w:r>
    </w:p>
    <w:p w:rsidR="00385F0B" w:rsidRDefault="0045227F">
      <w:pPr>
        <w:shd w:val="clear" w:color="auto" w:fill="FFFFFF"/>
        <w:spacing w:before="60" w:after="140" w:line="240" w:lineRule="auto"/>
        <w:ind w:left="600"/>
        <w:rPr>
          <w:b/>
        </w:rPr>
      </w:pPr>
      <w:r>
        <w:rPr>
          <w:b/>
        </w:rPr>
        <w:t>Update all displayed records</w:t>
      </w:r>
    </w:p>
    <w:p w:rsidR="00385F0B" w:rsidRDefault="0045227F">
      <w:pPr>
        <w:numPr>
          <w:ilvl w:val="0"/>
          <w:numId w:val="75"/>
        </w:numPr>
        <w:shd w:val="clear" w:color="auto" w:fill="FFFFFF"/>
        <w:spacing w:before="200" w:after="300" w:line="240" w:lineRule="auto"/>
        <w:ind w:left="1040"/>
      </w:pPr>
      <w:r>
        <w:t xml:space="preserve">Choose </w:t>
      </w:r>
      <w:r>
        <w:rPr>
          <w:b/>
        </w:rPr>
        <w:t>Actions &gt; Account Code mismatch on linked Policy Options &gt; Policy Takeover &gt; Update all Records</w:t>
      </w:r>
      <w:r>
        <w:t>.</w:t>
      </w:r>
    </w:p>
    <w:p w:rsidR="00385F0B" w:rsidRDefault="0045227F">
      <w:pPr>
        <w:shd w:val="clear" w:color="auto" w:fill="FFFFFF"/>
        <w:spacing w:after="140" w:line="240" w:lineRule="auto"/>
        <w:ind w:left="600"/>
      </w:pPr>
      <w:r>
        <w:t>A confirmation message displays.</w:t>
      </w:r>
    </w:p>
    <w:p w:rsidR="00385F0B" w:rsidRDefault="0045227F">
      <w:pPr>
        <w:shd w:val="clear" w:color="auto" w:fill="FFFFFF"/>
        <w:spacing w:after="140" w:line="240" w:lineRule="auto"/>
        <w:ind w:left="600"/>
      </w:pPr>
      <w:r>
        <w:t xml:space="preserve">If a record selected for policy takeover has had a previous takeover involving the same two accounts, a further confirmation message </w:t>
      </w:r>
      <w:del w:id="816" w:author="Jennifer Appleby" w:date="2023-02-17T03:48:00Z">
        <w:r>
          <w:delText xml:space="preserve">will </w:delText>
        </w:r>
      </w:del>
      <w:r>
        <w:t>display</w:t>
      </w:r>
      <w:ins w:id="817" w:author="Jennifer Appleby" w:date="2023-02-17T03:48:00Z">
        <w:r>
          <w:t>s</w:t>
        </w:r>
      </w:ins>
      <w:r>
        <w:t>.</w:t>
      </w:r>
    </w:p>
    <w:p w:rsidR="00385F0B" w:rsidRDefault="0045227F">
      <w:pPr>
        <w:numPr>
          <w:ilvl w:val="0"/>
          <w:numId w:val="4"/>
        </w:numPr>
        <w:shd w:val="clear" w:color="auto" w:fill="FFFFFF"/>
        <w:spacing w:before="200" w:after="0" w:line="240" w:lineRule="auto"/>
      </w:pPr>
      <w:r>
        <w:lastRenderedPageBreak/>
        <w:t xml:space="preserve">Click </w:t>
      </w:r>
      <w:r>
        <w:rPr>
          <w:b/>
        </w:rPr>
        <w:t>Yes</w:t>
      </w:r>
      <w:r>
        <w:t xml:space="preserve">. </w:t>
      </w:r>
      <w:ins w:id="818" w:author="Jennifer Appleby" w:date="2023-02-17T03:48:00Z">
        <w:r>
          <w:br/>
        </w:r>
      </w:ins>
      <w:r>
        <w:t>A confirmation message displays the number of policies that were transferred.</w:t>
      </w:r>
    </w:p>
    <w:p w:rsidR="00385F0B" w:rsidRDefault="0045227F">
      <w:pPr>
        <w:numPr>
          <w:ilvl w:val="0"/>
          <w:numId w:val="4"/>
        </w:numPr>
        <w:shd w:val="clear" w:color="auto" w:fill="FFFFFF"/>
        <w:spacing w:after="0" w:line="240" w:lineRule="auto"/>
      </w:pPr>
      <w:r>
        <w:t xml:space="preserve">Click </w:t>
      </w:r>
      <w:r>
        <w:rPr>
          <w:b/>
        </w:rPr>
        <w:t>OK</w:t>
      </w:r>
      <w:r>
        <w:t xml:space="preserve"> to match the records. </w:t>
      </w:r>
      <w:ins w:id="819" w:author="Jennifer Appleby" w:date="2023-02-17T03:48:00Z">
        <w:r>
          <w:br/>
        </w:r>
      </w:ins>
      <w:r>
        <w:t>A confirmation message displays.</w:t>
      </w:r>
    </w:p>
    <w:p w:rsidR="00385F0B" w:rsidRDefault="0045227F">
      <w:pPr>
        <w:numPr>
          <w:ilvl w:val="0"/>
          <w:numId w:val="4"/>
        </w:numPr>
        <w:shd w:val="clear" w:color="auto" w:fill="FFFFFF"/>
        <w:spacing w:after="340" w:line="240" w:lineRule="auto"/>
      </w:pPr>
      <w:r>
        <w:t xml:space="preserve">Click </w:t>
      </w:r>
      <w:r>
        <w:rPr>
          <w:b/>
        </w:rPr>
        <w:t>OK</w:t>
      </w:r>
      <w:r>
        <w:t>.</w:t>
      </w:r>
    </w:p>
    <w:p w:rsidR="00385F0B" w:rsidRPr="00D36567" w:rsidRDefault="0045227F">
      <w:pPr>
        <w:pStyle w:val="Heading2"/>
        <w:keepNext w:val="0"/>
        <w:keepLines w:val="0"/>
        <w:shd w:val="clear" w:color="auto" w:fill="FFFFFF"/>
        <w:spacing w:before="480" w:after="240" w:line="240" w:lineRule="auto"/>
        <w:rPr>
          <w:sz w:val="28"/>
          <w:szCs w:val="28"/>
        </w:rPr>
      </w:pPr>
      <w:bookmarkStart w:id="820" w:name="_Toc174541497"/>
      <w:r w:rsidRPr="00D36567">
        <w:rPr>
          <w:sz w:val="28"/>
          <w:szCs w:val="28"/>
        </w:rPr>
        <w:t>Policy Takeover - Account Is Not Active</w:t>
      </w:r>
      <w:bookmarkEnd w:id="820"/>
    </w:p>
    <w:p w:rsidR="00385F0B" w:rsidRDefault="0045227F">
      <w:pPr>
        <w:shd w:val="clear" w:color="auto" w:fill="FFFFFF"/>
        <w:spacing w:after="200" w:line="240" w:lineRule="auto"/>
      </w:pPr>
      <w:r>
        <w:t xml:space="preserve">Perform a policy takeover based on suspense records that have a status of </w:t>
      </w:r>
      <w:ins w:id="821" w:author="Jennifer Appleby" w:date="2023-02-16T02:19:00Z">
        <w:r>
          <w:t>'</w:t>
        </w:r>
      </w:ins>
      <w:ins w:id="822" w:author="Jennifer Appleby" w:date="2023-02-15T05:44:00Z">
        <w:del w:id="823" w:author="Jennifer Appleby" w:date="2023-02-16T02:19:00Z">
          <w:r>
            <w:delText>“</w:delText>
          </w:r>
        </w:del>
      </w:ins>
      <w:r>
        <w:t>Account Is Not Active</w:t>
      </w:r>
      <w:ins w:id="824" w:author="Jennifer Appleby" w:date="2023-02-16T02:19:00Z">
        <w:r>
          <w:t>'</w:t>
        </w:r>
      </w:ins>
      <w:ins w:id="825" w:author="Jennifer Appleby" w:date="2023-02-15T05:44:00Z">
        <w:del w:id="826" w:author="Jennifer Appleby" w:date="2023-02-16T02:19:00Z">
          <w:r>
            <w:delText>”</w:delText>
          </w:r>
        </w:del>
      </w:ins>
      <w:r>
        <w:t xml:space="preserve">. This function transfers policies linked to a selected inactive </w:t>
      </w:r>
      <w:ins w:id="827" w:author="Jennifer Appleby" w:date="2023-02-17T06:45:00Z">
        <w:r>
          <w:t>account that</w:t>
        </w:r>
      </w:ins>
      <w:del w:id="828" w:author="Jennifer Appleby" w:date="2023-02-17T06:45:00Z">
        <w:r>
          <w:delText>account, that</w:delText>
        </w:r>
      </w:del>
      <w:r>
        <w:t xml:space="preserve"> appears on the statement record. Once a policy takeover has completed, the status on the suspense record changes to 'Policy has been edited (Needs re-matching)'. You can then select the new account code on the suspense item to perform a match. </w:t>
      </w:r>
    </w:p>
    <w:p w:rsidR="00385F0B" w:rsidRDefault="0045227F">
      <w:pPr>
        <w:pStyle w:val="Heading3"/>
        <w:keepNext w:val="0"/>
        <w:keepLines w:val="0"/>
        <w:shd w:val="clear" w:color="auto" w:fill="FFFFFF"/>
        <w:spacing w:before="480" w:after="200" w:line="240" w:lineRule="auto"/>
        <w:rPr>
          <w:sz w:val="24"/>
          <w:szCs w:val="24"/>
        </w:rPr>
      </w:pPr>
      <w:bookmarkStart w:id="829" w:name="_Toc174541498"/>
      <w:r>
        <w:rPr>
          <w:sz w:val="24"/>
          <w:szCs w:val="24"/>
        </w:rPr>
        <w:t>To perform a policy takeover - account is not active</w:t>
      </w:r>
      <w:bookmarkEnd w:id="829"/>
    </w:p>
    <w:p w:rsidR="00385F0B" w:rsidRDefault="0045227F">
      <w:pPr>
        <w:numPr>
          <w:ilvl w:val="0"/>
          <w:numId w:val="8"/>
        </w:numPr>
        <w:shd w:val="clear" w:color="auto" w:fill="FFFFFF"/>
        <w:spacing w:before="200" w:after="0" w:line="240" w:lineRule="auto"/>
      </w:pPr>
      <w:r>
        <w:rPr>
          <w:color w:val="008000"/>
        </w:rPr>
        <w:t>Open</w:t>
      </w:r>
      <w:r>
        <w:t xml:space="preserve"> the Suspense function.</w:t>
      </w:r>
    </w:p>
    <w:p w:rsidR="00385F0B" w:rsidRDefault="0045227F">
      <w:pPr>
        <w:numPr>
          <w:ilvl w:val="0"/>
          <w:numId w:val="8"/>
        </w:numPr>
        <w:shd w:val="clear" w:color="auto" w:fill="FFFFFF"/>
        <w:spacing w:after="0" w:line="240" w:lineRule="auto"/>
      </w:pPr>
      <w:r>
        <w:t xml:space="preserve">Choose </w:t>
      </w:r>
      <w:r>
        <w:rPr>
          <w:b/>
        </w:rPr>
        <w:t>Actions &gt; Account Is Not Active Options &gt; Policy Takeover</w:t>
      </w:r>
      <w:r>
        <w:t xml:space="preserve">. </w:t>
      </w:r>
      <w:ins w:id="830" w:author="Jennifer Appleby" w:date="2023-02-17T03:48:00Z">
        <w:r>
          <w:br/>
        </w:r>
      </w:ins>
      <w:r>
        <w:t xml:space="preserve">The </w:t>
      </w:r>
      <w:r>
        <w:rPr>
          <w:b/>
        </w:rPr>
        <w:t>Policy Takeover</w:t>
      </w:r>
      <w:r>
        <w:t xml:space="preserve"> dialog box opens.</w:t>
      </w:r>
    </w:p>
    <w:p w:rsidR="00385F0B" w:rsidRDefault="0045227F">
      <w:pPr>
        <w:numPr>
          <w:ilvl w:val="0"/>
          <w:numId w:val="8"/>
        </w:numPr>
        <w:shd w:val="clear" w:color="auto" w:fill="FFFFFF"/>
        <w:spacing w:after="0" w:line="240" w:lineRule="auto"/>
      </w:pPr>
      <w:r>
        <w:t xml:space="preserve">Click the </w:t>
      </w:r>
      <w:r>
        <w:rPr>
          <w:b/>
        </w:rPr>
        <w:t>To Account</w:t>
      </w:r>
      <w:r>
        <w:t xml:space="preserve"> box ellipsis and search for and select a new account.</w:t>
      </w:r>
    </w:p>
    <w:p w:rsidR="00385F0B" w:rsidRDefault="0045227F">
      <w:pPr>
        <w:numPr>
          <w:ilvl w:val="0"/>
          <w:numId w:val="8"/>
        </w:numPr>
        <w:shd w:val="clear" w:color="auto" w:fill="FFFFFF"/>
        <w:spacing w:after="0" w:line="240" w:lineRule="auto"/>
      </w:pPr>
      <w:r>
        <w:t xml:space="preserve">Tick the </w:t>
      </w:r>
      <w:r>
        <w:rPr>
          <w:b/>
        </w:rPr>
        <w:t>Select</w:t>
      </w:r>
      <w:r>
        <w:t xml:space="preserve"> checkbox for policies to take over.</w:t>
      </w:r>
    </w:p>
    <w:p w:rsidR="00385F0B" w:rsidRDefault="0045227F">
      <w:pPr>
        <w:numPr>
          <w:ilvl w:val="0"/>
          <w:numId w:val="8"/>
        </w:numPr>
        <w:shd w:val="clear" w:color="auto" w:fill="FFFFFF"/>
        <w:spacing w:after="0" w:line="240" w:lineRule="auto"/>
      </w:pPr>
      <w:r>
        <w:t xml:space="preserve">Click </w:t>
      </w:r>
      <w:r>
        <w:rPr>
          <w:b/>
        </w:rPr>
        <w:t>OK</w:t>
      </w:r>
      <w:r>
        <w:t xml:space="preserve">. </w:t>
      </w:r>
      <w:ins w:id="831" w:author="Jennifer Appleby" w:date="2023-02-17T03:48:00Z">
        <w:r>
          <w:br/>
        </w:r>
      </w:ins>
      <w:r>
        <w:t>A confirmation message displays.</w:t>
      </w:r>
    </w:p>
    <w:p w:rsidR="00385F0B" w:rsidRDefault="0045227F">
      <w:pPr>
        <w:numPr>
          <w:ilvl w:val="0"/>
          <w:numId w:val="8"/>
        </w:numPr>
        <w:shd w:val="clear" w:color="auto" w:fill="FFFFFF"/>
        <w:spacing w:after="0" w:line="240" w:lineRule="auto"/>
      </w:pPr>
      <w:r>
        <w:t xml:space="preserve">Click </w:t>
      </w:r>
      <w:r>
        <w:rPr>
          <w:b/>
        </w:rPr>
        <w:t>OK</w:t>
      </w:r>
      <w:r>
        <w:t xml:space="preserve"> to perform the takeover. </w:t>
      </w:r>
      <w:ins w:id="832" w:author="Jennifer Appleby" w:date="2023-02-17T03:48:00Z">
        <w:r>
          <w:br/>
        </w:r>
      </w:ins>
      <w:r>
        <w:t>A Matching Statement message displays.</w:t>
      </w:r>
    </w:p>
    <w:p w:rsidR="00385F0B" w:rsidRDefault="0045227F">
      <w:pPr>
        <w:numPr>
          <w:ilvl w:val="0"/>
          <w:numId w:val="8"/>
        </w:numPr>
        <w:shd w:val="clear" w:color="auto" w:fill="FFFFFF"/>
        <w:spacing w:after="340" w:line="240" w:lineRule="auto"/>
      </w:pPr>
      <w:r>
        <w:t xml:space="preserve">Click </w:t>
      </w:r>
      <w:r>
        <w:rPr>
          <w:b/>
        </w:rPr>
        <w:t>OK</w:t>
      </w:r>
      <w:r>
        <w:t>.</w:t>
      </w:r>
    </w:p>
    <w:p w:rsidR="00385F0B" w:rsidRDefault="0045227F">
      <w:pPr>
        <w:spacing w:after="20" w:line="240" w:lineRule="auto"/>
      </w:pPr>
      <w:r>
        <w:br w:type="page"/>
      </w:r>
    </w:p>
    <w:p w:rsidR="00385F0B" w:rsidRDefault="00385F0B">
      <w:pPr>
        <w:spacing w:after="20" w:line="240" w:lineRule="auto"/>
      </w:pPr>
    </w:p>
    <w:tbl>
      <w:tblPr>
        <w:tblStyle w:val="affa"/>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Content/Suspense/Analyse_Suspense_Data.htm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CommPay</w:t>
            </w:r>
            <w:proofErr w:type="spellEnd"/>
            <w:r>
              <w:rPr>
                <w:color w:val="666666"/>
                <w:sz w:val="18"/>
                <w:szCs w:val="18"/>
              </w:rPr>
              <w:t xml:space="preserve"> Help &gt; Core Help &gt; Suspense &gt; </w:t>
            </w:r>
            <w:ins w:id="833" w:author="Jennifer Appleby" w:date="2023-02-17T06:15:00Z">
              <w:r>
                <w:rPr>
                  <w:color w:val="666666"/>
                  <w:sz w:val="18"/>
                  <w:szCs w:val="18"/>
                </w:rPr>
                <w:t xml:space="preserve">Manage Suspense Records &gt; </w:t>
              </w:r>
            </w:ins>
            <w:r>
              <w:rPr>
                <w:color w:val="666666"/>
                <w:sz w:val="18"/>
                <w:szCs w:val="18"/>
              </w:rPr>
              <w:t>Analyse Suspense Data</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 - Analytics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w:t>
            </w:r>
            <w:proofErr w:type="spellStart"/>
            <w:r>
              <w:rPr>
                <w:color w:val="666666"/>
                <w:sz w:val="18"/>
                <w:szCs w:val="18"/>
              </w:rPr>
              <w:t>CP;Suspense</w:t>
            </w:r>
            <w:proofErr w:type="spellEnd"/>
            <w:r>
              <w:rPr>
                <w:color w:val="666666"/>
                <w:sz w:val="18"/>
                <w:szCs w:val="18"/>
              </w:rPr>
              <w:t xml:space="preserve"> - Policy </w:t>
            </w:r>
            <w:proofErr w:type="spellStart"/>
            <w:r>
              <w:rPr>
                <w:color w:val="666666"/>
                <w:sz w:val="18"/>
                <w:szCs w:val="18"/>
              </w:rPr>
              <w:t>CP;Suspense</w:t>
            </w:r>
            <w:proofErr w:type="spellEnd"/>
            <w:r>
              <w:rPr>
                <w:color w:val="666666"/>
                <w:sz w:val="18"/>
                <w:szCs w:val="18"/>
              </w:rPr>
              <w:t xml:space="preserve"> - Balance </w:t>
            </w:r>
            <w:proofErr w:type="spellStart"/>
            <w:r>
              <w:rPr>
                <w:color w:val="666666"/>
                <w:sz w:val="18"/>
                <w:szCs w:val="18"/>
              </w:rPr>
              <w:t>CP;Policies</w:t>
            </w:r>
            <w:proofErr w:type="spellEnd"/>
            <w:r>
              <w:rPr>
                <w:color w:val="666666"/>
                <w:sz w:val="18"/>
                <w:szCs w:val="18"/>
              </w:rPr>
              <w:t xml:space="preserve"> </w:t>
            </w:r>
            <w:proofErr w:type="spellStart"/>
            <w:r>
              <w:rPr>
                <w:color w:val="666666"/>
                <w:sz w:val="18"/>
                <w:szCs w:val="18"/>
              </w:rPr>
              <w:t>CP;Pol</w:t>
            </w:r>
            <w:proofErr w:type="spellEnd"/>
            <w:r>
              <w:rPr>
                <w:color w:val="666666"/>
                <w:sz w:val="18"/>
                <w:szCs w:val="18"/>
              </w:rPr>
              <w:t xml:space="preserve"> Takeover </w:t>
            </w:r>
            <w:proofErr w:type="spellStart"/>
            <w:r>
              <w:rPr>
                <w:color w:val="666666"/>
                <w:sz w:val="18"/>
                <w:szCs w:val="18"/>
              </w:rPr>
              <w:t>CP;suspense:analytics</w:t>
            </w:r>
            <w:proofErr w:type="spellEnd"/>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Rules - Manage </w:t>
            </w:r>
            <w:proofErr w:type="spellStart"/>
            <w:r>
              <w:rPr>
                <w:color w:val="666666"/>
                <w:sz w:val="18"/>
                <w:szCs w:val="18"/>
              </w:rPr>
              <w:t>CP;Suspense</w:t>
            </w:r>
            <w:proofErr w:type="spellEnd"/>
            <w:r>
              <w:rPr>
                <w:color w:val="666666"/>
                <w:sz w:val="18"/>
                <w:szCs w:val="18"/>
              </w:rPr>
              <w:t xml:space="preserve"> </w:t>
            </w:r>
            <w:proofErr w:type="spellStart"/>
            <w:r>
              <w:rPr>
                <w:color w:val="666666"/>
                <w:sz w:val="18"/>
                <w:szCs w:val="18"/>
              </w:rPr>
              <w:t>CP;Map</w:t>
            </w:r>
            <w:proofErr w:type="spellEnd"/>
            <w:r>
              <w:rPr>
                <w:color w:val="666666"/>
                <w:sz w:val="18"/>
                <w:szCs w:val="18"/>
              </w:rPr>
              <w:t xml:space="preserve"> - Clients </w:t>
            </w:r>
            <w:proofErr w:type="spellStart"/>
            <w:r>
              <w:rPr>
                <w:color w:val="666666"/>
                <w:sz w:val="18"/>
                <w:szCs w:val="18"/>
              </w:rPr>
              <w:t>CP;Revenue</w:t>
            </w:r>
            <w:proofErr w:type="spellEnd"/>
            <w:r>
              <w:rPr>
                <w:color w:val="666666"/>
                <w:sz w:val="18"/>
                <w:szCs w:val="18"/>
              </w:rPr>
              <w:t xml:space="preserve"> Links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pPr>
      <w:bookmarkStart w:id="834" w:name="_Toc174541499"/>
      <w:r>
        <w:t>Analyse Suspense Data</w:t>
      </w:r>
      <w:bookmarkEnd w:id="834"/>
    </w:p>
    <w:p w:rsidR="00385F0B" w:rsidRDefault="0045227F">
      <w:pPr>
        <w:shd w:val="clear" w:color="auto" w:fill="FFFFFF"/>
        <w:spacing w:after="200" w:line="240" w:lineRule="auto"/>
      </w:pPr>
      <w:r>
        <w:t>You can use the pie charts and graphs on this page to display various analyses of suspense data. Use these analyses to identify problem providers and time periods, in terms of suspense volumes. These charts are based purely on transactions posted to suspense during the last 12 months. They are not representative of what is currently in suspense or posted out of suspense. Note that data for the full 12 months is not available immediately and must accumulate before it is reportable.</w:t>
      </w:r>
    </w:p>
    <w:p w:rsidR="00385F0B" w:rsidRDefault="0045227F">
      <w:pPr>
        <w:pStyle w:val="Heading3"/>
        <w:shd w:val="clear" w:color="auto" w:fill="FFFFFF"/>
        <w:spacing w:after="200" w:line="240" w:lineRule="auto"/>
        <w:rPr>
          <w:ins w:id="835" w:author="Jennifer Appleby" w:date="2023-02-17T06:20:00Z"/>
          <w:sz w:val="24"/>
          <w:szCs w:val="24"/>
        </w:rPr>
      </w:pPr>
      <w:bookmarkStart w:id="836" w:name="_41wtsu7ybj5e" w:colFirst="0" w:colLast="0"/>
      <w:bookmarkStart w:id="837" w:name="_Toc174541500"/>
      <w:bookmarkEnd w:id="836"/>
      <w:ins w:id="838" w:author="Jennifer Appleby" w:date="2023-02-17T06:20:00Z">
        <w:r>
          <w:rPr>
            <w:sz w:val="24"/>
            <w:szCs w:val="24"/>
          </w:rPr>
          <w:t>To open the Suspense Analysis function</w:t>
        </w:r>
        <w:bookmarkEnd w:id="837"/>
      </w:ins>
    </w:p>
    <w:p w:rsidR="00385F0B" w:rsidRDefault="0045227F" w:rsidP="00035F8E">
      <w:pPr>
        <w:numPr>
          <w:ilvl w:val="0"/>
          <w:numId w:val="47"/>
        </w:numPr>
        <w:shd w:val="clear" w:color="auto" w:fill="FFFFFF"/>
        <w:spacing w:after="200" w:line="240" w:lineRule="auto"/>
      </w:pPr>
      <w:ins w:id="839" w:author="Jennifer Appleby" w:date="2023-02-17T06:20:00Z">
        <w:r>
          <w:t xml:space="preserve">On the </w:t>
        </w:r>
        <w:proofErr w:type="spellStart"/>
        <w:r>
          <w:t>CommPay</w:t>
        </w:r>
        <w:proofErr w:type="spellEnd"/>
        <w:r>
          <w:t xml:space="preserve"> menu, choose Administration Tools &gt; Suspense Analysis.</w:t>
        </w:r>
      </w:ins>
      <w:r>
        <w:br/>
        <w:t>The Suspense Analysis screen opens, displaying three data analysis tabs.</w:t>
      </w:r>
    </w:p>
    <w:p w:rsidR="00385F0B" w:rsidRDefault="0045227F">
      <w:pPr>
        <w:pStyle w:val="Heading3"/>
        <w:keepNext w:val="0"/>
        <w:keepLines w:val="0"/>
        <w:shd w:val="clear" w:color="auto" w:fill="FFFFFF"/>
        <w:spacing w:before="480" w:after="200" w:line="240" w:lineRule="auto"/>
        <w:rPr>
          <w:sz w:val="24"/>
          <w:szCs w:val="24"/>
        </w:rPr>
      </w:pPr>
      <w:bookmarkStart w:id="840" w:name="_Toc174541501"/>
      <w:r>
        <w:rPr>
          <w:sz w:val="24"/>
          <w:szCs w:val="24"/>
        </w:rPr>
        <w:t>New Business</w:t>
      </w:r>
      <w:bookmarkEnd w:id="840"/>
    </w:p>
    <w:p w:rsidR="00385F0B" w:rsidRDefault="0045227F">
      <w:pPr>
        <w:shd w:val="clear" w:color="auto" w:fill="FFFFFF"/>
        <w:spacing w:after="200" w:line="240" w:lineRule="auto"/>
      </w:pPr>
      <w:r>
        <w:t xml:space="preserve">The New Business pie chart starts by analysing postings of new business transactions to suspense in terms of the top five providers. </w:t>
      </w:r>
      <w:proofErr w:type="gramStart"/>
      <w:r>
        <w:t>Hover</w:t>
      </w:r>
      <w:proofErr w:type="gramEnd"/>
      <w:r>
        <w:t xml:space="preserve"> the mouse over each segment to see the value of items and the number of items posted to suspense for each displayed provider. The table on the right shows provider data in order of value.</w:t>
      </w:r>
    </w:p>
    <w:p w:rsidR="00385F0B" w:rsidRDefault="0045227F">
      <w:pPr>
        <w:shd w:val="clear" w:color="auto" w:fill="FFFFFF"/>
        <w:spacing w:after="200" w:line="240" w:lineRule="auto"/>
      </w:pPr>
      <w:r>
        <w:rPr>
          <w:noProof/>
        </w:rPr>
        <w:drawing>
          <wp:inline distT="114300" distB="114300" distL="114300" distR="114300" wp14:anchorId="7587DB47" wp14:editId="77F42907">
            <wp:extent cx="6188400" cy="3175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6188400" cy="3175000"/>
                    </a:xfrm>
                    <a:prstGeom prst="rect">
                      <a:avLst/>
                    </a:prstGeom>
                    <a:ln/>
                  </pic:spPr>
                </pic:pic>
              </a:graphicData>
            </a:graphic>
          </wp:inline>
        </w:drawing>
      </w:r>
    </w:p>
    <w:p w:rsidR="00385F0B" w:rsidRDefault="0045227F">
      <w:pPr>
        <w:shd w:val="clear" w:color="auto" w:fill="FFFFFF"/>
        <w:spacing w:after="200" w:line="240" w:lineRule="auto"/>
      </w:pPr>
      <w:r>
        <w:lastRenderedPageBreak/>
        <w:t xml:space="preserve">Click on a provider segment to drill down into the top five reasons for suspense postings for that provider. </w:t>
      </w:r>
      <w:proofErr w:type="gramStart"/>
      <w:r>
        <w:t>Hover</w:t>
      </w:r>
      <w:proofErr w:type="gramEnd"/>
      <w:r>
        <w:t xml:space="preserve"> the mouse pointer over each segment to see provider value and volume information.</w:t>
      </w:r>
    </w:p>
    <w:p w:rsidR="00385F0B" w:rsidRDefault="0045227F">
      <w:pPr>
        <w:shd w:val="clear" w:color="auto" w:fill="FFFFFF"/>
        <w:spacing w:after="200" w:line="240" w:lineRule="auto"/>
      </w:pPr>
      <w:r>
        <w:rPr>
          <w:noProof/>
        </w:rPr>
        <w:drawing>
          <wp:inline distT="114300" distB="114300" distL="114300" distR="114300" wp14:anchorId="6CD6E382" wp14:editId="0AE2D6B5">
            <wp:extent cx="6188400" cy="316230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6188400" cy="3162300"/>
                    </a:xfrm>
                    <a:prstGeom prst="rect">
                      <a:avLst/>
                    </a:prstGeom>
                    <a:ln/>
                  </pic:spPr>
                </pic:pic>
              </a:graphicData>
            </a:graphic>
          </wp:inline>
        </w:drawing>
      </w:r>
    </w:p>
    <w:p w:rsidR="00385F0B" w:rsidRDefault="0045227F">
      <w:pPr>
        <w:numPr>
          <w:ilvl w:val="0"/>
          <w:numId w:val="49"/>
        </w:numPr>
        <w:shd w:val="clear" w:color="auto" w:fill="FFFFFF"/>
        <w:spacing w:before="200" w:after="0" w:line="240" w:lineRule="auto"/>
      </w:pPr>
      <w:r>
        <w:t xml:space="preserve">Click </w:t>
      </w:r>
      <w:r>
        <w:rPr>
          <w:b/>
        </w:rPr>
        <w:t>Return to Provider Chart</w:t>
      </w:r>
      <w:r>
        <w:t xml:space="preserve"> to go back to the pie chart displaying provider data.</w:t>
      </w:r>
    </w:p>
    <w:p w:rsidR="00385F0B" w:rsidRDefault="0045227F">
      <w:pPr>
        <w:numPr>
          <w:ilvl w:val="0"/>
          <w:numId w:val="49"/>
        </w:numPr>
        <w:shd w:val="clear" w:color="auto" w:fill="FFFFFF"/>
        <w:spacing w:after="320" w:line="240" w:lineRule="auto"/>
      </w:pPr>
      <w:r>
        <w:t>Use the context menu to access print and download options for the chart.</w:t>
      </w:r>
    </w:p>
    <w:p w:rsidR="00385F0B" w:rsidRDefault="0045227F">
      <w:pPr>
        <w:pStyle w:val="Heading3"/>
        <w:shd w:val="clear" w:color="auto" w:fill="FFFFFF"/>
        <w:spacing w:after="200" w:line="240" w:lineRule="auto"/>
        <w:rPr>
          <w:sz w:val="24"/>
          <w:szCs w:val="24"/>
        </w:rPr>
      </w:pPr>
      <w:r>
        <w:t xml:space="preserve"> </w:t>
      </w:r>
      <w:bookmarkStart w:id="841" w:name="_Toc174541502"/>
      <w:r>
        <w:rPr>
          <w:sz w:val="24"/>
          <w:szCs w:val="24"/>
        </w:rPr>
        <w:t>Ongoing</w:t>
      </w:r>
      <w:bookmarkEnd w:id="841"/>
    </w:p>
    <w:p w:rsidR="00385F0B" w:rsidRDefault="0045227F">
      <w:pPr>
        <w:shd w:val="clear" w:color="auto" w:fill="FFFFFF"/>
        <w:spacing w:after="200" w:line="240" w:lineRule="auto"/>
      </w:pPr>
      <w:r>
        <w:t xml:space="preserve">The Ongoing pie chart starts by analysing the ongoing revenue type transactions posted to suspense in terms of the top five providers. </w:t>
      </w:r>
      <w:proofErr w:type="gramStart"/>
      <w:r>
        <w:t>Hover</w:t>
      </w:r>
      <w:proofErr w:type="gramEnd"/>
      <w:r>
        <w:t xml:space="preserve"> the mouse over each segment to see the value of items and the number of items posted to suspense for each displayed provider. The table on the right shows provider data in order of value.</w:t>
      </w:r>
    </w:p>
    <w:p w:rsidR="00385F0B" w:rsidRDefault="0045227F">
      <w:pPr>
        <w:shd w:val="clear" w:color="auto" w:fill="FFFFFF"/>
        <w:spacing w:after="200" w:line="240" w:lineRule="auto"/>
      </w:pPr>
      <w:r>
        <w:rPr>
          <w:noProof/>
        </w:rPr>
        <w:drawing>
          <wp:inline distT="114300" distB="114300" distL="114300" distR="114300" wp14:anchorId="3B53A78F" wp14:editId="134FEF92">
            <wp:extent cx="6188400" cy="3175000"/>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6188400" cy="3175000"/>
                    </a:xfrm>
                    <a:prstGeom prst="rect">
                      <a:avLst/>
                    </a:prstGeom>
                    <a:ln/>
                  </pic:spPr>
                </pic:pic>
              </a:graphicData>
            </a:graphic>
          </wp:inline>
        </w:drawing>
      </w:r>
    </w:p>
    <w:p w:rsidR="00385F0B" w:rsidRDefault="0045227F">
      <w:pPr>
        <w:shd w:val="clear" w:color="auto" w:fill="FFFFFF"/>
        <w:spacing w:after="200" w:line="240" w:lineRule="auto"/>
      </w:pPr>
      <w:r>
        <w:lastRenderedPageBreak/>
        <w:t xml:space="preserve">Click on a provider segment to drill down into the top five reasons for suspense postings for that provider. </w:t>
      </w:r>
      <w:proofErr w:type="gramStart"/>
      <w:r>
        <w:t>Hover</w:t>
      </w:r>
      <w:proofErr w:type="gramEnd"/>
      <w:r>
        <w:t xml:space="preserve"> the mouse pointer over each segment to see provider value and volume information.</w:t>
      </w:r>
    </w:p>
    <w:p w:rsidR="00385F0B" w:rsidRDefault="0045227F">
      <w:pPr>
        <w:pStyle w:val="Heading3"/>
        <w:keepNext w:val="0"/>
        <w:keepLines w:val="0"/>
        <w:shd w:val="clear" w:color="auto" w:fill="FFFFFF"/>
        <w:spacing w:before="480" w:after="200" w:line="240" w:lineRule="auto"/>
        <w:rPr>
          <w:sz w:val="24"/>
          <w:szCs w:val="24"/>
        </w:rPr>
      </w:pPr>
      <w:bookmarkStart w:id="842" w:name="_Toc174541503"/>
      <w:r>
        <w:rPr>
          <w:sz w:val="24"/>
          <w:szCs w:val="24"/>
        </w:rPr>
        <w:t>Supplier Trend</w:t>
      </w:r>
      <w:bookmarkEnd w:id="842"/>
    </w:p>
    <w:p w:rsidR="00385F0B" w:rsidRDefault="0045227F">
      <w:pPr>
        <w:shd w:val="clear" w:color="auto" w:fill="FFFFFF"/>
        <w:spacing w:after="200" w:line="240" w:lineRule="auto"/>
      </w:pPr>
      <w:r>
        <w:t>The Supplier Trend chart analyses postings to suspense during the last twelve months in terms of both value (bar chart) and volume (line chart). The table breaks down the total the figures for the entire period by provider.</w:t>
      </w:r>
    </w:p>
    <w:p w:rsidR="00385F0B" w:rsidRDefault="0045227F">
      <w:pPr>
        <w:shd w:val="clear" w:color="auto" w:fill="FFFFFF"/>
        <w:spacing w:after="200" w:line="240" w:lineRule="auto"/>
      </w:pPr>
      <w:r>
        <w:rPr>
          <w:noProof/>
        </w:rPr>
        <w:drawing>
          <wp:inline distT="114300" distB="114300" distL="114300" distR="114300" wp14:anchorId="7CA6669D" wp14:editId="16BB862E">
            <wp:extent cx="6188400" cy="3175000"/>
            <wp:effectExtent l="0" t="0" r="0" b="0"/>
            <wp:docPr id="3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6188400" cy="3175000"/>
                    </a:xfrm>
                    <a:prstGeom prst="rect">
                      <a:avLst/>
                    </a:prstGeom>
                    <a:ln/>
                  </pic:spPr>
                </pic:pic>
              </a:graphicData>
            </a:graphic>
          </wp:inline>
        </w:drawing>
      </w:r>
    </w:p>
    <w:p w:rsidR="00385F0B" w:rsidRDefault="0045227F">
      <w:pPr>
        <w:numPr>
          <w:ilvl w:val="0"/>
          <w:numId w:val="61"/>
        </w:numPr>
        <w:shd w:val="clear" w:color="auto" w:fill="FFFFFF"/>
        <w:spacing w:before="200" w:after="0" w:line="240" w:lineRule="auto"/>
      </w:pPr>
      <w:r>
        <w:t>Click a provider in the table to update the chart to display data for the selected provider.</w:t>
      </w:r>
    </w:p>
    <w:p w:rsidR="00385F0B" w:rsidRDefault="0045227F">
      <w:pPr>
        <w:numPr>
          <w:ilvl w:val="0"/>
          <w:numId w:val="61"/>
        </w:numPr>
        <w:shd w:val="clear" w:color="auto" w:fill="FFFFFF"/>
        <w:spacing w:after="0" w:line="240" w:lineRule="auto"/>
      </w:pPr>
      <w:r>
        <w:t>Click a bar or line to display a reason code breakdown for that month.</w:t>
      </w:r>
    </w:p>
    <w:p w:rsidR="00385F0B" w:rsidRDefault="0045227F">
      <w:pPr>
        <w:numPr>
          <w:ilvl w:val="0"/>
          <w:numId w:val="61"/>
        </w:numPr>
        <w:shd w:val="clear" w:color="auto" w:fill="FFFFFF"/>
        <w:spacing w:after="320" w:line="240" w:lineRule="auto"/>
      </w:pPr>
      <w:r>
        <w:t xml:space="preserve">Click </w:t>
      </w:r>
      <w:r>
        <w:rPr>
          <w:b/>
        </w:rPr>
        <w:t>Return to Provider Chart</w:t>
      </w:r>
      <w:r>
        <w:t xml:space="preserve"> to reset the table.</w:t>
      </w:r>
    </w:p>
    <w:p w:rsidR="00385F0B" w:rsidRDefault="0045227F">
      <w:pPr>
        <w:spacing w:after="20" w:line="240" w:lineRule="auto"/>
      </w:pPr>
      <w:r>
        <w:br w:type="page"/>
      </w:r>
    </w:p>
    <w:p w:rsidR="00385F0B" w:rsidRDefault="00385F0B">
      <w:pPr>
        <w:spacing w:after="20" w:line="240" w:lineRule="auto"/>
      </w:pPr>
    </w:p>
    <w:tbl>
      <w:tblPr>
        <w:tblStyle w:val="affb"/>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w:t>
            </w:r>
            <w:proofErr w:type="spellStart"/>
            <w:r>
              <w:rPr>
                <w:color w:val="666666"/>
                <w:sz w:val="18"/>
                <w:szCs w:val="18"/>
              </w:rPr>
              <w:t>Admin_Tools</w:t>
            </w:r>
            <w:proofErr w:type="spellEnd"/>
            <w:r>
              <w:rPr>
                <w:color w:val="666666"/>
                <w:sz w:val="18"/>
                <w:szCs w:val="18"/>
              </w:rPr>
              <w:t>/Admin_Tools.htm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CommPay</w:t>
            </w:r>
            <w:proofErr w:type="spellEnd"/>
            <w:r>
              <w:rPr>
                <w:color w:val="666666"/>
                <w:sz w:val="18"/>
                <w:szCs w:val="18"/>
              </w:rPr>
              <w:t xml:space="preserve"> Help &gt; </w:t>
            </w:r>
            <w:proofErr w:type="spellStart"/>
            <w:r>
              <w:rPr>
                <w:color w:val="666666"/>
                <w:sz w:val="18"/>
                <w:szCs w:val="18"/>
              </w:rPr>
              <w:t>CommPay</w:t>
            </w:r>
            <w:proofErr w:type="spellEnd"/>
            <w:r>
              <w:rPr>
                <w:color w:val="666666"/>
                <w:sz w:val="18"/>
                <w:szCs w:val="18"/>
              </w:rPr>
              <w:t xml:space="preserve"> Administration &gt; Administration Tools &gt; Administration Tools</w:t>
            </w:r>
          </w:p>
        </w:tc>
      </w:tr>
      <w:tr w:rsidR="00385F0B" w:rsidTr="00B35771">
        <w:trPr>
          <w:cantSplit/>
          <w:trHeight w:val="255"/>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Admin Tools </w:t>
            </w:r>
            <w:proofErr w:type="spellStart"/>
            <w:r>
              <w:rPr>
                <w:color w:val="666666"/>
                <w:sz w:val="18"/>
                <w:szCs w:val="18"/>
              </w:rPr>
              <w:t>CP;Admin</w:t>
            </w:r>
            <w:proofErr w:type="spellEnd"/>
            <w:r>
              <w:rPr>
                <w:color w:val="666666"/>
                <w:sz w:val="18"/>
                <w:szCs w:val="18"/>
              </w:rPr>
              <w:t xml:space="preserv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administration</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pPr>
      <w:bookmarkStart w:id="843" w:name="_Toc174541504"/>
      <w:r>
        <w:t>Administration Tools</w:t>
      </w:r>
      <w:bookmarkEnd w:id="843"/>
    </w:p>
    <w:p w:rsidR="00385F0B" w:rsidRDefault="0045227F">
      <w:pPr>
        <w:shd w:val="clear" w:color="auto" w:fill="FFFFFF"/>
        <w:spacing w:after="200" w:line="240" w:lineRule="auto"/>
      </w:pPr>
      <w:r>
        <w:t>From the Administration Tools menu you can perform the following actions:</w:t>
      </w:r>
    </w:p>
    <w:p w:rsidR="00385F0B" w:rsidRDefault="0045227F">
      <w:pPr>
        <w:numPr>
          <w:ilvl w:val="0"/>
          <w:numId w:val="10"/>
        </w:numPr>
        <w:shd w:val="clear" w:color="auto" w:fill="FFFFFF"/>
        <w:spacing w:before="200" w:after="0" w:line="240" w:lineRule="auto"/>
      </w:pPr>
      <w:r>
        <w:rPr>
          <w:color w:val="008000"/>
        </w:rPr>
        <w:t xml:space="preserve">Configure </w:t>
      </w:r>
      <w:proofErr w:type="spellStart"/>
      <w:r>
        <w:rPr>
          <w:color w:val="008000"/>
        </w:rPr>
        <w:t>CommPay</w:t>
      </w:r>
      <w:proofErr w:type="spellEnd"/>
      <w:r>
        <w:rPr>
          <w:color w:val="008000"/>
        </w:rPr>
        <w:t xml:space="preserve"> users</w:t>
      </w:r>
    </w:p>
    <w:p w:rsidR="00385F0B" w:rsidRDefault="0045227F">
      <w:pPr>
        <w:numPr>
          <w:ilvl w:val="0"/>
          <w:numId w:val="10"/>
        </w:numPr>
        <w:shd w:val="clear" w:color="auto" w:fill="FFFFFF"/>
        <w:spacing w:after="0" w:line="240" w:lineRule="auto"/>
      </w:pPr>
      <w:r>
        <w:rPr>
          <w:color w:val="008000"/>
        </w:rPr>
        <w:t>Apply user permissions</w:t>
      </w:r>
    </w:p>
    <w:p w:rsidR="00385F0B" w:rsidRDefault="0045227F">
      <w:pPr>
        <w:numPr>
          <w:ilvl w:val="0"/>
          <w:numId w:val="10"/>
        </w:numPr>
        <w:shd w:val="clear" w:color="auto" w:fill="FFFFFF"/>
        <w:spacing w:after="0" w:line="240" w:lineRule="auto"/>
      </w:pPr>
      <w:r>
        <w:rPr>
          <w:color w:val="008000"/>
        </w:rPr>
        <w:t>Configure permission groups</w:t>
      </w:r>
    </w:p>
    <w:p w:rsidR="00385F0B" w:rsidRDefault="0045227F">
      <w:pPr>
        <w:numPr>
          <w:ilvl w:val="0"/>
          <w:numId w:val="10"/>
        </w:numPr>
        <w:shd w:val="clear" w:color="auto" w:fill="FFFFFF"/>
        <w:spacing w:after="0" w:line="240" w:lineRule="auto"/>
      </w:pPr>
      <w:r>
        <w:rPr>
          <w:color w:val="008000"/>
        </w:rPr>
        <w:t>View the audit trail</w:t>
      </w:r>
    </w:p>
    <w:p w:rsidR="00385F0B" w:rsidRDefault="0045227F">
      <w:pPr>
        <w:numPr>
          <w:ilvl w:val="0"/>
          <w:numId w:val="10"/>
        </w:numPr>
        <w:shd w:val="clear" w:color="auto" w:fill="FFFFFF"/>
        <w:spacing w:after="0" w:line="240" w:lineRule="auto"/>
      </w:pPr>
      <w:r>
        <w:rPr>
          <w:color w:val="008000"/>
        </w:rPr>
        <w:t>Import files</w:t>
      </w:r>
    </w:p>
    <w:p w:rsidR="00385F0B" w:rsidRDefault="0045227F">
      <w:pPr>
        <w:numPr>
          <w:ilvl w:val="0"/>
          <w:numId w:val="10"/>
        </w:numPr>
        <w:shd w:val="clear" w:color="auto" w:fill="FFFFFF"/>
        <w:spacing w:after="0" w:line="240" w:lineRule="auto"/>
      </w:pPr>
      <w:r>
        <w:rPr>
          <w:color w:val="008000"/>
        </w:rPr>
        <w:t>View the user log</w:t>
      </w:r>
    </w:p>
    <w:p w:rsidR="00385F0B" w:rsidRDefault="0045227F">
      <w:pPr>
        <w:numPr>
          <w:ilvl w:val="0"/>
          <w:numId w:val="10"/>
        </w:numPr>
        <w:shd w:val="clear" w:color="auto" w:fill="FFFFFF"/>
        <w:spacing w:after="0" w:line="240" w:lineRule="auto"/>
      </w:pPr>
      <w:r>
        <w:rPr>
          <w:color w:val="008000"/>
        </w:rPr>
        <w:t>View active contacts and accounts</w:t>
      </w:r>
    </w:p>
    <w:p w:rsidR="00385F0B" w:rsidRDefault="0045227F">
      <w:pPr>
        <w:numPr>
          <w:ilvl w:val="0"/>
          <w:numId w:val="10"/>
        </w:numPr>
        <w:shd w:val="clear" w:color="auto" w:fill="FFFFFF"/>
        <w:spacing w:after="0" w:line="240" w:lineRule="auto"/>
      </w:pPr>
      <w:r>
        <w:rPr>
          <w:color w:val="008000"/>
        </w:rPr>
        <w:t>Clean up policies and clients</w:t>
      </w:r>
    </w:p>
    <w:p w:rsidR="00385F0B" w:rsidRDefault="0045227F">
      <w:pPr>
        <w:numPr>
          <w:ilvl w:val="0"/>
          <w:numId w:val="10"/>
        </w:numPr>
        <w:shd w:val="clear" w:color="auto" w:fill="FFFFFF"/>
        <w:spacing w:after="0" w:line="240" w:lineRule="auto"/>
      </w:pPr>
      <w:r>
        <w:rPr>
          <w:color w:val="008000"/>
        </w:rPr>
        <w:t>Configure revenue links</w:t>
      </w:r>
    </w:p>
    <w:p w:rsidR="00385F0B" w:rsidRDefault="0045227F">
      <w:pPr>
        <w:numPr>
          <w:ilvl w:val="0"/>
          <w:numId w:val="10"/>
        </w:numPr>
        <w:shd w:val="clear" w:color="auto" w:fill="FFFFFF"/>
        <w:spacing w:after="0" w:line="240" w:lineRule="auto"/>
      </w:pPr>
      <w:r>
        <w:rPr>
          <w:color w:val="008000"/>
        </w:rPr>
        <w:t>Configure multiple site setup</w:t>
      </w:r>
    </w:p>
    <w:p w:rsidR="00385F0B" w:rsidRDefault="0045227F">
      <w:pPr>
        <w:numPr>
          <w:ilvl w:val="0"/>
          <w:numId w:val="10"/>
        </w:numPr>
        <w:shd w:val="clear" w:color="auto" w:fill="FFFFFF"/>
        <w:spacing w:after="0" w:line="240" w:lineRule="auto"/>
      </w:pPr>
      <w:r>
        <w:rPr>
          <w:color w:val="008000"/>
        </w:rPr>
        <w:t>Manage interface themes</w:t>
      </w:r>
    </w:p>
    <w:p w:rsidR="00385F0B" w:rsidRDefault="0045227F">
      <w:pPr>
        <w:numPr>
          <w:ilvl w:val="0"/>
          <w:numId w:val="10"/>
        </w:numPr>
        <w:shd w:val="clear" w:color="auto" w:fill="FFFFFF"/>
        <w:spacing w:after="0" w:line="240" w:lineRule="auto"/>
      </w:pPr>
      <w:r>
        <w:rPr>
          <w:color w:val="008000"/>
        </w:rPr>
        <w:t>Manage Estimates</w:t>
      </w:r>
    </w:p>
    <w:p w:rsidR="00385F0B" w:rsidRDefault="0045227F">
      <w:pPr>
        <w:numPr>
          <w:ilvl w:val="0"/>
          <w:numId w:val="10"/>
        </w:numPr>
        <w:shd w:val="clear" w:color="auto" w:fill="FFFFFF"/>
        <w:spacing w:after="0" w:line="240" w:lineRule="auto"/>
      </w:pPr>
      <w:r>
        <w:rPr>
          <w:color w:val="008000"/>
        </w:rPr>
        <w:t xml:space="preserve">Configure </w:t>
      </w:r>
      <w:proofErr w:type="spellStart"/>
      <w:r>
        <w:rPr>
          <w:color w:val="008000"/>
        </w:rPr>
        <w:t>Onboarding</w:t>
      </w:r>
      <w:proofErr w:type="spellEnd"/>
      <w:r>
        <w:rPr>
          <w:color w:val="008000"/>
        </w:rPr>
        <w:t xml:space="preserve"> Templates</w:t>
      </w:r>
    </w:p>
    <w:p w:rsidR="00385F0B" w:rsidRDefault="0045227F">
      <w:pPr>
        <w:numPr>
          <w:ilvl w:val="0"/>
          <w:numId w:val="10"/>
        </w:numPr>
        <w:shd w:val="clear" w:color="auto" w:fill="FFFFFF"/>
        <w:spacing w:after="0" w:line="240" w:lineRule="auto"/>
        <w:rPr>
          <w:ins w:id="844" w:author="Jennifer Appleby" w:date="2023-02-17T06:12:00Z"/>
        </w:rPr>
      </w:pPr>
      <w:r>
        <w:rPr>
          <w:color w:val="008000"/>
        </w:rPr>
        <w:t>Manage client/adviser/policy mismatches</w:t>
      </w:r>
    </w:p>
    <w:p w:rsidR="00385F0B" w:rsidRDefault="0045227F" w:rsidP="00035F8E">
      <w:pPr>
        <w:numPr>
          <w:ilvl w:val="0"/>
          <w:numId w:val="10"/>
        </w:numPr>
        <w:shd w:val="clear" w:color="auto" w:fill="FFFFFF"/>
        <w:spacing w:after="320" w:line="240" w:lineRule="auto"/>
      </w:pPr>
      <w:ins w:id="845" w:author="Jennifer Appleby" w:date="2023-02-17T06:12:00Z">
        <w:r>
          <w:fldChar w:fldCharType="begin"/>
        </w:r>
        <w:r>
          <w:instrText>HYPERLINK \l "_7oa3qr7dq0qf"</w:instrText>
        </w:r>
        <w:r>
          <w:fldChar w:fldCharType="separate"/>
        </w:r>
        <w:r>
          <w:rPr>
            <w:color w:val="008000"/>
          </w:rPr>
          <w:t>Analyse Suspense Data</w:t>
        </w:r>
        <w:r>
          <w:fldChar w:fldCharType="end"/>
        </w:r>
      </w:ins>
    </w:p>
    <w:p w:rsidR="00385F0B" w:rsidRDefault="0045227F">
      <w:pPr>
        <w:spacing w:after="20" w:line="240" w:lineRule="auto"/>
      </w:pPr>
      <w:r>
        <w:br w:type="page"/>
      </w:r>
    </w:p>
    <w:p w:rsidR="00385F0B" w:rsidRDefault="0045227F" w:rsidP="00D36567">
      <w:pPr>
        <w:pStyle w:val="Heading1"/>
      </w:pPr>
      <w:bookmarkStart w:id="846" w:name="_Toc174541505"/>
      <w:r>
        <w:lastRenderedPageBreak/>
        <w:t>Document Management</w:t>
      </w:r>
      <w:bookmarkEnd w:id="846"/>
    </w:p>
    <w:p w:rsidR="00385F0B" w:rsidRDefault="0045227F">
      <w:pPr>
        <w:pStyle w:val="Heading2"/>
      </w:pPr>
      <w:bookmarkStart w:id="847" w:name="_Toc174541506"/>
      <w:r>
        <w:t>Topic list</w:t>
      </w:r>
      <w:bookmarkEnd w:id="847"/>
    </w:p>
    <w:tbl>
      <w:tblPr>
        <w:tblStyle w:val="affc"/>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0"/>
        <w:gridCol w:w="1635"/>
        <w:gridCol w:w="1470"/>
        <w:gridCol w:w="1380"/>
      </w:tblGrid>
      <w:tr w:rsidR="00385F0B">
        <w:tc>
          <w:tcPr>
            <w:tcW w:w="525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Topic</w:t>
            </w:r>
          </w:p>
        </w:tc>
        <w:tc>
          <w:tcPr>
            <w:tcW w:w="1635"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jc w:val="center"/>
              <w:rPr>
                <w:b/>
              </w:rPr>
            </w:pPr>
            <w:r>
              <w:rPr>
                <w:b/>
              </w:rPr>
              <w:t>Reviewed</w:t>
            </w:r>
          </w:p>
        </w:tc>
        <w:tc>
          <w:tcPr>
            <w:tcW w:w="147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385F0B" w:rsidRDefault="0045227F">
            <w:pPr>
              <w:widowControl w:val="0"/>
              <w:spacing w:after="0" w:line="240" w:lineRule="auto"/>
              <w:jc w:val="center"/>
              <w:rPr>
                <w:b/>
              </w:rPr>
            </w:pPr>
            <w:r>
              <w:rPr>
                <w:b/>
              </w:rPr>
              <w:t>Edits</w:t>
            </w:r>
          </w:p>
        </w:tc>
        <w:tc>
          <w:tcPr>
            <w:tcW w:w="138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385F0B" w:rsidRDefault="0045227F">
            <w:pPr>
              <w:widowControl w:val="0"/>
              <w:spacing w:after="0" w:line="240" w:lineRule="auto"/>
              <w:jc w:val="center"/>
              <w:rPr>
                <w:b/>
              </w:rPr>
            </w:pPr>
            <w:r>
              <w:rPr>
                <w:b/>
              </w:rPr>
              <w:t>Flare Source</w:t>
            </w:r>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834991224"/>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396040244"/>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698477435"/>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Suspense Reasons and Rules Explained</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359606562"/>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Pr="00B35771" w:rsidRDefault="0045227F">
            <w:pPr>
              <w:widowControl w:val="0"/>
              <w:spacing w:after="0" w:line="240" w:lineRule="auto"/>
              <w:jc w:val="center"/>
              <w:rPr>
                <w:rFonts w:ascii="Arial" w:eastAsia="Arial" w:hAnsi="Arial" w:cs="Arial"/>
                <w:color w:val="000000"/>
                <w:sz w:val="22"/>
                <w:szCs w:val="22"/>
              </w:rPr>
            </w:pPr>
            <w:sdt>
              <w:sdtPr>
                <w:alias w:val="Changes"/>
                <w:id w:val="-1264596648"/>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2134140179"/>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Suspense Actions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B35771">
            <w:pPr>
              <w:widowControl w:val="0"/>
              <w:spacing w:after="0" w:line="240" w:lineRule="auto"/>
              <w:jc w:val="center"/>
            </w:pPr>
            <w:sdt>
              <w:sdtPr>
                <w:alias w:val="Review Status"/>
                <w:id w:val="-1534271905"/>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451843542"/>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827691018"/>
                <w:dropDownList>
                  <w:listItem w:displayText="To do" w:value="To do"/>
                  <w:listItem w:displayText="In progress" w:value="In progress"/>
                  <w:listItem w:displayText="Done" w:value="Done"/>
                  <w:listItem w:displayText="N/A" w:value="N/A"/>
                </w:dropDownList>
              </w:sdtPr>
              <w:sdtContent>
                <w:r w:rsidR="00B35771">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rPr>
                <w:b/>
              </w:rPr>
            </w:pPr>
            <w:r>
              <w:rPr>
                <w:b/>
              </w:rPr>
              <w:t>Manage Suspense Records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576534693"/>
                <w:dropDownList>
                  <w:listItem w:displayText="No" w:value="No"/>
                  <w:listItem w:displayText="Yes" w:value="Yes"/>
                  <w:listItem w:displayText="N/A" w:value="N/A"/>
                  <w:listItem w:displayText="In progress" w:value="In progress"/>
                </w:dropDownList>
              </w:sdtPr>
              <w:sdtContent>
                <w:r>
                  <w:rPr>
                    <w:color w:val="3D3D3D"/>
                    <w:shd w:val="clear" w:color="auto" w:fill="E6E6E6"/>
                  </w:rPr>
                  <w:t>N/A</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624527385"/>
                <w:dropDownList>
                  <w:listItem w:displayText="Yes" w:value="Yes"/>
                  <w:listItem w:displayText="No" w:value="No"/>
                  <w:listItem w:displayText="New topic" w:value="New topic"/>
                  <w:listItem w:displayText="?" w:value="?"/>
                </w:dropDownList>
              </w:sdtPr>
              <w:sdtContent>
                <w:r>
                  <w:rPr>
                    <w:color w:val="473821"/>
                    <w:shd w:val="clear" w:color="auto" w:fill="FFE5A0"/>
                  </w:rPr>
                  <w:t>New topic</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635420459"/>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View the Suspense Balance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050872358"/>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541453029"/>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2075659038"/>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Assign Suspense Records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410335250"/>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2097509759"/>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424193184"/>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Match Suspense Records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9890945"/>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512036216"/>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597348814"/>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Keep Records on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987258760"/>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511760680"/>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990871843"/>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View Policies or Client Fees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8747091"/>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199307000"/>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377032074"/>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Analyse Suspense Data</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666515427"/>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773828496"/>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624131956"/>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rPr>
                <w:b/>
              </w:rPr>
            </w:pPr>
            <w:r>
              <w:rPr>
                <w:b/>
              </w:rPr>
              <w:t>Resolve Suspense Records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036061084"/>
                <w:dropDownList>
                  <w:listItem w:displayText="No" w:value="No"/>
                  <w:listItem w:displayText="Yes" w:value="Yes"/>
                  <w:listItem w:displayText="N/A" w:value="N/A"/>
                  <w:listItem w:displayText="In progress" w:value="In progress"/>
                </w:dropDownList>
              </w:sdtPr>
              <w:sdtContent>
                <w:r>
                  <w:rPr>
                    <w:color w:val="3D3D3D"/>
                    <w:shd w:val="clear" w:color="auto" w:fill="E6E6E6"/>
                  </w:rPr>
                  <w:t>N/A</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526200404"/>
                <w:dropDownList>
                  <w:listItem w:displayText="Yes" w:value="Yes"/>
                  <w:listItem w:displayText="No" w:value="No"/>
                  <w:listItem w:displayText="New topic" w:value="New topic"/>
                  <w:listItem w:displayText="?" w:value="?"/>
                </w:dropDownList>
              </w:sdtPr>
              <w:sdtContent>
                <w:r>
                  <w:rPr>
                    <w:color w:val="473821"/>
                    <w:shd w:val="clear" w:color="auto" w:fill="FFE5A0"/>
                  </w:rPr>
                  <w:t>New topic</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619081690"/>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View Actual Links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286576237"/>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2118857439"/>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472063058"/>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Manage Phased Revenue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279929677"/>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318707514"/>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B35771" w:rsidP="00B35771">
            <w:pPr>
              <w:widowControl w:val="0"/>
              <w:tabs>
                <w:tab w:val="center" w:pos="590"/>
              </w:tabs>
              <w:spacing w:after="0" w:line="240" w:lineRule="auto"/>
              <w:jc w:val="center"/>
            </w:pPr>
            <w:sdt>
              <w:sdtPr>
                <w:alias w:val="Flare Source"/>
                <w:id w:val="88275853"/>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Create Clients form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754234893"/>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758344758"/>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522928885"/>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Create Policies or Client Fees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356693668"/>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668089894"/>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75730733"/>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Create Products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411449351"/>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856151197"/>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968381969"/>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Policy Takeover on Suspense Records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686001590"/>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Pr="00B35771" w:rsidRDefault="0045227F">
            <w:pPr>
              <w:widowControl w:val="0"/>
              <w:spacing w:after="0" w:line="240" w:lineRule="auto"/>
              <w:jc w:val="center"/>
              <w:rPr>
                <w:rFonts w:ascii="Arial" w:eastAsia="Arial" w:hAnsi="Arial" w:cs="Arial"/>
                <w:color w:val="000000"/>
                <w:sz w:val="22"/>
                <w:szCs w:val="22"/>
              </w:rPr>
            </w:pPr>
            <w:sdt>
              <w:sdtPr>
                <w:alias w:val="Changes"/>
                <w:id w:val="-1563656233"/>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B35771" w:rsidP="00B35771">
            <w:pPr>
              <w:widowControl w:val="0"/>
              <w:spacing w:after="0" w:line="240" w:lineRule="auto"/>
              <w:jc w:val="center"/>
            </w:pPr>
            <w:sdt>
              <w:sdtPr>
                <w:alias w:val="Flare Source"/>
                <w:id w:val="-635950157"/>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Update Statement Records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361961858"/>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396650025"/>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559392794"/>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Update Products in Policies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475973334"/>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879895632"/>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B35771">
            <w:pPr>
              <w:widowControl w:val="0"/>
              <w:spacing w:after="0" w:line="240" w:lineRule="auto"/>
              <w:jc w:val="center"/>
            </w:pPr>
            <w:sdt>
              <w:sdtPr>
                <w:alias w:val="Flare Source"/>
                <w:id w:val="1352377850"/>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Update Revenue Type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529680652"/>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429292069"/>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2006189284"/>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Override Auto-create Estimate Prohibited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287336785"/>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565373102"/>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268592475"/>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Override Net Revenue/Clawback Amount Exceeded</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786392890"/>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353172986"/>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811150978"/>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Administration Tools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992925079"/>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471873006"/>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014588199"/>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proofErr w:type="spellStart"/>
            <w:r>
              <w:t>ToC</w:t>
            </w:r>
            <w:proofErr w:type="spellEnd"/>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722330900"/>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986625695"/>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442710645"/>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bl>
    <w:p w:rsidR="00385F0B" w:rsidRDefault="00385F0B"/>
    <w:p w:rsidR="00385F0B" w:rsidRDefault="0045227F">
      <w:pPr>
        <w:pStyle w:val="Heading2"/>
        <w:shd w:val="clear" w:color="auto" w:fill="FFFFFF"/>
        <w:spacing w:after="140"/>
      </w:pPr>
      <w:bookmarkStart w:id="848" w:name="_Toc174541507"/>
      <w:proofErr w:type="spellStart"/>
      <w:r>
        <w:lastRenderedPageBreak/>
        <w:t>CSHID</w:t>
      </w:r>
      <w:proofErr w:type="spellEnd"/>
      <w:r>
        <w:t xml:space="preserve"> Links</w:t>
      </w:r>
      <w:bookmarkEnd w:id="848"/>
    </w:p>
    <w:p w:rsidR="00385F0B" w:rsidRDefault="0045227F">
      <w:hyperlink r:id="rId22">
        <w:proofErr w:type="spellStart"/>
        <w:r>
          <w:rPr>
            <w:color w:val="1155CC"/>
            <w:u w:val="single"/>
          </w:rPr>
          <w:t>CommPay</w:t>
        </w:r>
        <w:proofErr w:type="spellEnd"/>
        <w:r>
          <w:rPr>
            <w:color w:val="1155CC"/>
            <w:u w:val="single"/>
          </w:rPr>
          <w:t xml:space="preserve"> </w:t>
        </w:r>
        <w:proofErr w:type="spellStart"/>
        <w:r>
          <w:rPr>
            <w:color w:val="1155CC"/>
            <w:u w:val="single"/>
          </w:rPr>
          <w:t>CSHIDs</w:t>
        </w:r>
        <w:proofErr w:type="spellEnd"/>
      </w:hyperlink>
    </w:p>
    <w:tbl>
      <w:tblPr>
        <w:tblStyle w:val="affd"/>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0"/>
        <w:gridCol w:w="675"/>
        <w:gridCol w:w="3525"/>
      </w:tblGrid>
      <w:tr w:rsidR="00385F0B">
        <w:trPr>
          <w:tblHeader/>
        </w:trPr>
        <w:tc>
          <w:tcPr>
            <w:tcW w:w="549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rPr>
                <w:b/>
              </w:rPr>
            </w:pPr>
            <w:proofErr w:type="spellStart"/>
            <w:r>
              <w:rPr>
                <w:b/>
              </w:rPr>
              <w:t>CommPay</w:t>
            </w:r>
            <w:proofErr w:type="spellEnd"/>
            <w:r>
              <w:rPr>
                <w:b/>
              </w:rPr>
              <w:t xml:space="preserve"> Screen</w:t>
            </w:r>
          </w:p>
        </w:tc>
        <w:tc>
          <w:tcPr>
            <w:tcW w:w="675"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rPr>
                <w:b/>
              </w:rPr>
            </w:pPr>
            <w:r>
              <w:rPr>
                <w:b/>
              </w:rPr>
              <w:t>ID</w:t>
            </w:r>
          </w:p>
        </w:tc>
        <w:tc>
          <w:tcPr>
            <w:tcW w:w="3525"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rPr>
                <w:b/>
              </w:rPr>
            </w:pPr>
            <w:r>
              <w:rPr>
                <w:b/>
              </w:rPr>
              <w:t>Topic Title</w:t>
            </w:r>
          </w:p>
        </w:tc>
      </w:tr>
      <w:tr w:rsidR="00385F0B">
        <w:tc>
          <w:tcPr>
            <w:tcW w:w="549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Suspense</w:t>
            </w:r>
          </w:p>
        </w:tc>
        <w:tc>
          <w:tcPr>
            <w:tcW w:w="6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33</w:t>
            </w:r>
          </w:p>
        </w:tc>
        <w:tc>
          <w:tcPr>
            <w:tcW w:w="35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Suspense</w:t>
            </w:r>
          </w:p>
        </w:tc>
      </w:tr>
      <w:tr w:rsidR="00385F0B">
        <w:tc>
          <w:tcPr>
            <w:tcW w:w="549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proofErr w:type="spellStart"/>
            <w:r>
              <w:t>CommPay</w:t>
            </w:r>
            <w:proofErr w:type="spellEnd"/>
            <w:r>
              <w:t xml:space="preserve"> &gt; Fixed Info &gt; Suspense Reasons &amp; Rules</w:t>
            </w:r>
          </w:p>
        </w:tc>
        <w:tc>
          <w:tcPr>
            <w:tcW w:w="6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72</w:t>
            </w:r>
          </w:p>
        </w:tc>
        <w:tc>
          <w:tcPr>
            <w:tcW w:w="35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Suspense Reasons and Rules</w:t>
            </w:r>
          </w:p>
        </w:tc>
      </w:tr>
      <w:tr w:rsidR="00385F0B">
        <w:tc>
          <w:tcPr>
            <w:tcW w:w="549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proofErr w:type="spellStart"/>
            <w:r>
              <w:t>CommPay</w:t>
            </w:r>
            <w:proofErr w:type="spellEnd"/>
            <w:r>
              <w:t xml:space="preserve"> &gt; Admin Tools &gt; Suspense Analysis</w:t>
            </w:r>
          </w:p>
        </w:tc>
        <w:tc>
          <w:tcPr>
            <w:tcW w:w="6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125</w:t>
            </w:r>
          </w:p>
        </w:tc>
        <w:tc>
          <w:tcPr>
            <w:tcW w:w="35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Analyse Suspense Data</w:t>
            </w:r>
          </w:p>
        </w:tc>
      </w:tr>
    </w:tbl>
    <w:p w:rsidR="00385F0B" w:rsidRDefault="00385F0B"/>
    <w:p w:rsidR="00385F0B" w:rsidRDefault="0045227F">
      <w:pPr>
        <w:pStyle w:val="Heading2"/>
      </w:pPr>
      <w:bookmarkStart w:id="849" w:name="_Toc174541508"/>
      <w:proofErr w:type="spellStart"/>
      <w:r>
        <w:t>Microcontent</w:t>
      </w:r>
      <w:bookmarkEnd w:id="849"/>
      <w:proofErr w:type="spellEnd"/>
    </w:p>
    <w:p w:rsidR="00385F0B" w:rsidRDefault="0045227F">
      <w:pPr>
        <w:numPr>
          <w:ilvl w:val="0"/>
          <w:numId w:val="24"/>
        </w:numPr>
      </w:pPr>
      <w:r>
        <w:t xml:space="preserve">Add </w:t>
      </w:r>
      <w:r>
        <w:rPr>
          <w:i/>
        </w:rPr>
        <w:t>content</w:t>
      </w:r>
    </w:p>
    <w:p w:rsidR="00385F0B" w:rsidRDefault="00385F0B">
      <w:pPr>
        <w:spacing w:after="20" w:line="240" w:lineRule="auto"/>
      </w:pPr>
    </w:p>
    <w:tbl>
      <w:tblPr>
        <w:tblStyle w:val="affe"/>
        <w:tblW w:w="972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90"/>
        <w:gridCol w:w="7530"/>
      </w:tblGrid>
      <w:tr w:rsidR="00385F0B">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Content/x/x.htm</w:t>
            </w: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CommPay</w:t>
            </w:r>
            <w:proofErr w:type="spellEnd"/>
            <w:r>
              <w:rPr>
                <w:color w:val="666666"/>
                <w:sz w:val="18"/>
                <w:szCs w:val="18"/>
              </w:rPr>
              <w:t xml:space="preserve"> Help &gt; </w:t>
            </w:r>
            <w:proofErr w:type="spellStart"/>
            <w:r>
              <w:rPr>
                <w:color w:val="666666"/>
                <w:sz w:val="18"/>
                <w:szCs w:val="18"/>
              </w:rPr>
              <w:t>CommPay</w:t>
            </w:r>
            <w:proofErr w:type="spellEnd"/>
            <w:r>
              <w:rPr>
                <w:color w:val="666666"/>
                <w:sz w:val="18"/>
                <w:szCs w:val="18"/>
              </w:rPr>
              <w:t xml:space="preserve"> Administration &gt; Administration Tools &gt; Import Files</w:t>
            </w: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rsidP="00D36567">
      <w:pPr>
        <w:pStyle w:val="Heading1"/>
        <w:sectPr w:rsidR="00385F0B">
          <w:headerReference w:type="even" r:id="rId23"/>
          <w:headerReference w:type="default" r:id="rId24"/>
          <w:footerReference w:type="even" r:id="rId25"/>
          <w:footerReference w:type="default" r:id="rId26"/>
          <w:headerReference w:type="first" r:id="rId27"/>
          <w:footerReference w:type="first" r:id="rId28"/>
          <w:pgSz w:w="11906" w:h="16838"/>
          <w:pgMar w:top="1440" w:right="1080" w:bottom="1440" w:left="1080" w:header="144" w:footer="144" w:gutter="0"/>
          <w:pgNumType w:start="1"/>
          <w:cols w:space="720"/>
        </w:sectPr>
      </w:pPr>
      <w:bookmarkStart w:id="850" w:name="_1ff6kpuemr8n" w:colFirst="0" w:colLast="0"/>
      <w:bookmarkEnd w:id="850"/>
    </w:p>
    <w:p w:rsidR="00385F0B" w:rsidRDefault="0045227F">
      <w:pPr>
        <w:pStyle w:val="Heading2"/>
        <w:shd w:val="clear" w:color="auto" w:fill="FFFFFF"/>
        <w:spacing w:after="140"/>
      </w:pPr>
      <w:bookmarkStart w:id="851" w:name="_Toc174541509"/>
      <w:r>
        <w:lastRenderedPageBreak/>
        <w:t>Keywords &amp; Concepts</w:t>
      </w:r>
      <w:bookmarkEnd w:id="851"/>
    </w:p>
    <w:tbl>
      <w:tblPr>
        <w:tblStyle w:val="afff"/>
        <w:tblW w:w="14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4"/>
        <w:gridCol w:w="2553"/>
        <w:gridCol w:w="2553"/>
        <w:gridCol w:w="2553"/>
        <w:gridCol w:w="2553"/>
        <w:gridCol w:w="2553"/>
      </w:tblGrid>
      <w:tr w:rsidR="00385F0B">
        <w:trPr>
          <w:tblHeader/>
        </w:trPr>
        <w:tc>
          <w:tcPr>
            <w:tcW w:w="18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Topic</w:t>
            </w:r>
          </w:p>
        </w:tc>
        <w:tc>
          <w:tcPr>
            <w:tcW w:w="2553" w:type="dxa"/>
            <w:tcBorders>
              <w:top w:val="single" w:sz="8" w:space="0" w:color="BDC1C6"/>
              <w:left w:val="single" w:sz="8" w:space="0" w:color="BDC1C6"/>
              <w:bottom w:val="single" w:sz="8" w:space="0" w:color="BDC1C6"/>
              <w:right w:val="single" w:sz="8" w:space="0" w:color="BDC1C6"/>
            </w:tcBorders>
            <w:shd w:val="clear" w:color="auto" w:fill="D9D9D9"/>
            <w:tcMar>
              <w:top w:w="100" w:type="dxa"/>
              <w:left w:w="100" w:type="dxa"/>
              <w:bottom w:w="100" w:type="dxa"/>
              <w:right w:w="100" w:type="dxa"/>
            </w:tcMar>
          </w:tcPr>
          <w:p w:rsidR="00385F0B" w:rsidRDefault="00385F0B">
            <w:pPr>
              <w:widowControl w:val="0"/>
              <w:spacing w:after="0" w:line="240" w:lineRule="auto"/>
              <w:rPr>
                <w:b/>
              </w:rPr>
            </w:pPr>
          </w:p>
        </w:tc>
        <w:tc>
          <w:tcPr>
            <w:tcW w:w="2553" w:type="dxa"/>
            <w:tcBorders>
              <w:top w:val="single" w:sz="8" w:space="0" w:color="BDC1C6"/>
              <w:left w:val="single" w:sz="8" w:space="0" w:color="BDC1C6"/>
              <w:bottom w:val="single" w:sz="8" w:space="0" w:color="BDC1C6"/>
              <w:right w:val="single" w:sz="8" w:space="0" w:color="BDC1C6"/>
            </w:tcBorders>
            <w:shd w:val="clear" w:color="auto" w:fill="D9D9D9"/>
            <w:tcMar>
              <w:top w:w="100" w:type="dxa"/>
              <w:left w:w="100" w:type="dxa"/>
              <w:bottom w:w="100" w:type="dxa"/>
              <w:right w:w="100" w:type="dxa"/>
            </w:tcMar>
          </w:tcPr>
          <w:p w:rsidR="00385F0B" w:rsidRDefault="00385F0B">
            <w:pPr>
              <w:widowControl w:val="0"/>
              <w:spacing w:after="0" w:line="240" w:lineRule="auto"/>
              <w:rPr>
                <w:b/>
              </w:rPr>
            </w:pPr>
          </w:p>
        </w:tc>
        <w:tc>
          <w:tcPr>
            <w:tcW w:w="2553" w:type="dxa"/>
            <w:tcBorders>
              <w:top w:val="single" w:sz="8" w:space="0" w:color="BDC1C6"/>
              <w:left w:val="single" w:sz="8" w:space="0" w:color="BDC1C6"/>
              <w:bottom w:val="single" w:sz="8" w:space="0" w:color="BDC1C6"/>
              <w:right w:val="single" w:sz="8" w:space="0" w:color="BDC1C6"/>
            </w:tcBorders>
            <w:shd w:val="clear" w:color="auto" w:fill="D9D9D9"/>
            <w:tcMar>
              <w:top w:w="100" w:type="dxa"/>
              <w:left w:w="100" w:type="dxa"/>
              <w:bottom w:w="100" w:type="dxa"/>
              <w:right w:w="100" w:type="dxa"/>
            </w:tcMar>
          </w:tcPr>
          <w:p w:rsidR="00385F0B" w:rsidRDefault="00385F0B">
            <w:pPr>
              <w:widowControl w:val="0"/>
              <w:spacing w:after="0" w:line="240" w:lineRule="auto"/>
              <w:rPr>
                <w:b/>
              </w:rPr>
            </w:pPr>
          </w:p>
        </w:tc>
        <w:tc>
          <w:tcPr>
            <w:tcW w:w="2553" w:type="dxa"/>
            <w:tcBorders>
              <w:top w:val="single" w:sz="8" w:space="0" w:color="BDC1C6"/>
              <w:left w:val="single" w:sz="8" w:space="0" w:color="BDC1C6"/>
              <w:bottom w:val="single" w:sz="8" w:space="0" w:color="BDC1C6"/>
              <w:right w:val="single" w:sz="8" w:space="0" w:color="BDC1C6"/>
            </w:tcBorders>
            <w:shd w:val="clear" w:color="auto" w:fill="D9D9D9"/>
            <w:tcMar>
              <w:top w:w="100" w:type="dxa"/>
              <w:left w:w="100" w:type="dxa"/>
              <w:bottom w:w="100" w:type="dxa"/>
              <w:right w:w="100" w:type="dxa"/>
            </w:tcMar>
          </w:tcPr>
          <w:p w:rsidR="00385F0B" w:rsidRDefault="00385F0B">
            <w:pPr>
              <w:widowControl w:val="0"/>
              <w:spacing w:after="0" w:line="240" w:lineRule="auto"/>
              <w:rPr>
                <w:b/>
              </w:rPr>
            </w:pPr>
          </w:p>
        </w:tc>
        <w:tc>
          <w:tcPr>
            <w:tcW w:w="2553" w:type="dxa"/>
            <w:tcBorders>
              <w:top w:val="single" w:sz="8" w:space="0" w:color="BDC1C6"/>
              <w:left w:val="single" w:sz="8" w:space="0" w:color="BDC1C6"/>
              <w:bottom w:val="single" w:sz="8" w:space="0" w:color="BDC1C6"/>
              <w:right w:val="nil"/>
            </w:tcBorders>
            <w:shd w:val="clear" w:color="auto" w:fill="D9D9D9"/>
            <w:tcMar>
              <w:top w:w="100" w:type="dxa"/>
              <w:left w:w="100" w:type="dxa"/>
              <w:bottom w:w="100" w:type="dxa"/>
              <w:right w:w="100" w:type="dxa"/>
            </w:tcMar>
          </w:tcPr>
          <w:p w:rsidR="00385F0B" w:rsidRDefault="00385F0B">
            <w:pPr>
              <w:widowControl w:val="0"/>
              <w:spacing w:after="0" w:line="240" w:lineRule="auto"/>
              <w:rPr>
                <w:b/>
                <w:color w:val="666666"/>
                <w:sz w:val="18"/>
                <w:szCs w:val="18"/>
              </w:rPr>
            </w:pPr>
          </w:p>
        </w:tc>
      </w:tr>
      <w:tr w:rsidR="00385F0B">
        <w:trPr>
          <w:tblHeader/>
        </w:trPr>
        <w:tc>
          <w:tcPr>
            <w:tcW w:w="18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Keywords</w:t>
            </w: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r>
      <w:tr w:rsidR="00385F0B">
        <w:tc>
          <w:tcPr>
            <w:tcW w:w="18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Concept terms</w:t>
            </w: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r>
      <w:tr w:rsidR="00385F0B">
        <w:tc>
          <w:tcPr>
            <w:tcW w:w="18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Concept links (See also)</w:t>
            </w: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2553"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r>
    </w:tbl>
    <w:p w:rsidR="00385F0B" w:rsidRDefault="00385F0B">
      <w:pPr>
        <w:shd w:val="clear" w:color="auto" w:fill="FFFFFF"/>
        <w:spacing w:after="140"/>
      </w:pPr>
    </w:p>
    <w:p w:rsidR="00385F0B" w:rsidRDefault="0045227F">
      <w:pPr>
        <w:pStyle w:val="Heading3"/>
        <w:shd w:val="clear" w:color="auto" w:fill="FFFFFF"/>
        <w:spacing w:after="140"/>
      </w:pPr>
      <w:bookmarkStart w:id="852" w:name="_Toc174541510"/>
      <w:r>
        <w:t>Concepts</w:t>
      </w:r>
      <w:bookmarkEnd w:id="852"/>
    </w:p>
    <w:tbl>
      <w:tblPr>
        <w:tblStyle w:val="afff0"/>
        <w:tblW w:w="14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42"/>
        <w:gridCol w:w="7342"/>
      </w:tblGrid>
      <w:tr w:rsidR="00385F0B">
        <w:tc>
          <w:tcPr>
            <w:tcW w:w="7342"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Current</w:t>
            </w:r>
          </w:p>
        </w:tc>
        <w:tc>
          <w:tcPr>
            <w:tcW w:w="7342"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Create new</w:t>
            </w:r>
          </w:p>
        </w:tc>
      </w:tr>
      <w:tr w:rsidR="00385F0B">
        <w:tc>
          <w:tcPr>
            <w:tcW w:w="734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numPr>
                <w:ilvl w:val="0"/>
                <w:numId w:val="74"/>
              </w:numPr>
              <w:spacing w:after="0" w:line="240" w:lineRule="auto"/>
            </w:pPr>
          </w:p>
        </w:tc>
        <w:tc>
          <w:tcPr>
            <w:tcW w:w="7342"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385F0B">
            <w:pPr>
              <w:numPr>
                <w:ilvl w:val="0"/>
                <w:numId w:val="74"/>
              </w:numPr>
              <w:spacing w:after="0" w:line="240" w:lineRule="auto"/>
            </w:pPr>
          </w:p>
          <w:p w:rsidR="00385F0B" w:rsidRDefault="00385F0B">
            <w:pPr>
              <w:spacing w:after="0" w:line="240" w:lineRule="auto"/>
              <w:ind w:left="720"/>
            </w:pPr>
          </w:p>
        </w:tc>
      </w:tr>
    </w:tbl>
    <w:p w:rsidR="00385F0B" w:rsidRDefault="00385F0B"/>
    <w:p w:rsidR="00385F0B" w:rsidRDefault="0045227F">
      <w:pPr>
        <w:pStyle w:val="Heading2"/>
        <w:spacing w:after="0" w:line="240" w:lineRule="auto"/>
      </w:pPr>
      <w:bookmarkStart w:id="853" w:name="_Toc174541511"/>
      <w:r>
        <w:t>Links</w:t>
      </w:r>
      <w:bookmarkEnd w:id="853"/>
    </w:p>
    <w:p w:rsidR="00385F0B" w:rsidRDefault="0045227F">
      <w:pPr>
        <w:numPr>
          <w:ilvl w:val="0"/>
          <w:numId w:val="28"/>
        </w:numPr>
        <w:spacing w:after="0" w:line="240" w:lineRule="auto"/>
      </w:pPr>
      <w:r>
        <w:t>Update links in &lt;</w:t>
      </w:r>
      <w:r>
        <w:rPr>
          <w:b/>
        </w:rPr>
        <w:t>x&gt;</w:t>
      </w:r>
      <w:r>
        <w:t xml:space="preserve"> topics to </w:t>
      </w:r>
      <w:r>
        <w:rPr>
          <w:b/>
        </w:rPr>
        <w:t>&lt;x&gt;</w:t>
      </w:r>
      <w:r>
        <w:t xml:space="preserve"> topics</w:t>
      </w:r>
    </w:p>
    <w:p w:rsidR="00385F0B" w:rsidRDefault="00385F0B">
      <w:pPr>
        <w:spacing w:after="0" w:line="240" w:lineRule="auto"/>
      </w:pPr>
    </w:p>
    <w:tbl>
      <w:tblPr>
        <w:tblStyle w:val="afff1"/>
        <w:tblW w:w="14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5"/>
        <w:gridCol w:w="4885"/>
        <w:gridCol w:w="4885"/>
      </w:tblGrid>
      <w:tr w:rsidR="00385F0B">
        <w:trPr>
          <w:trHeight w:val="480"/>
        </w:trPr>
        <w:tc>
          <w:tcPr>
            <w:tcW w:w="4885" w:type="dxa"/>
            <w:tcBorders>
              <w:top w:val="single" w:sz="8" w:space="0" w:color="B7B7B7"/>
              <w:left w:val="nil"/>
              <w:bottom w:val="single" w:sz="8" w:space="0" w:color="B7B7B7"/>
              <w:right w:val="single" w:sz="8" w:space="0" w:color="B7B7B7"/>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Topic</w:t>
            </w:r>
          </w:p>
        </w:tc>
        <w:tc>
          <w:tcPr>
            <w:tcW w:w="4885" w:type="dxa"/>
            <w:tcBorders>
              <w:top w:val="single" w:sz="8" w:space="0" w:color="B7B7B7"/>
              <w:left w:val="single" w:sz="8" w:space="0" w:color="B7B7B7"/>
              <w:bottom w:val="single" w:sz="8" w:space="0" w:color="B7B7B7"/>
              <w:right w:val="single" w:sz="8" w:space="0" w:color="B7B7B7"/>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Linked from</w:t>
            </w:r>
          </w:p>
        </w:tc>
        <w:tc>
          <w:tcPr>
            <w:tcW w:w="4885" w:type="dxa"/>
            <w:tcBorders>
              <w:top w:val="single" w:sz="8" w:space="0" w:color="B7B7B7"/>
              <w:left w:val="single" w:sz="8" w:space="0" w:color="B7B7B7"/>
              <w:bottom w:val="single" w:sz="8" w:space="0" w:color="B7B7B7"/>
              <w:right w:val="nil"/>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Update link to:</w:t>
            </w:r>
          </w:p>
        </w:tc>
      </w:tr>
      <w:tr w:rsidR="00385F0B">
        <w:trPr>
          <w:trHeight w:val="480"/>
        </w:trPr>
        <w:tc>
          <w:tcPr>
            <w:tcW w:w="4885" w:type="dxa"/>
            <w:tcBorders>
              <w:top w:val="single" w:sz="8" w:space="0" w:color="B7B7B7"/>
              <w:left w:val="nil"/>
              <w:bottom w:val="single" w:sz="8" w:space="0" w:color="B7B7B7"/>
              <w:right w:val="single" w:sz="8" w:space="0" w:color="B7B7B7"/>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488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385F0B" w:rsidRDefault="00385F0B">
            <w:pPr>
              <w:widowControl w:val="0"/>
              <w:numPr>
                <w:ilvl w:val="0"/>
                <w:numId w:val="43"/>
              </w:numPr>
              <w:spacing w:after="0" w:line="240" w:lineRule="auto"/>
            </w:pPr>
          </w:p>
        </w:tc>
        <w:tc>
          <w:tcPr>
            <w:tcW w:w="4885" w:type="dxa"/>
            <w:tcBorders>
              <w:top w:val="single" w:sz="8" w:space="0" w:color="B7B7B7"/>
              <w:left w:val="single" w:sz="8" w:space="0" w:color="B7B7B7"/>
              <w:bottom w:val="single" w:sz="8" w:space="0" w:color="B7B7B7"/>
              <w:right w:val="nil"/>
            </w:tcBorders>
            <w:shd w:val="clear" w:color="auto" w:fill="auto"/>
            <w:tcMar>
              <w:top w:w="100" w:type="dxa"/>
              <w:left w:w="100" w:type="dxa"/>
              <w:bottom w:w="100" w:type="dxa"/>
              <w:right w:w="100" w:type="dxa"/>
            </w:tcMar>
          </w:tcPr>
          <w:p w:rsidR="00385F0B" w:rsidRDefault="00385F0B">
            <w:pPr>
              <w:widowControl w:val="0"/>
              <w:spacing w:after="0" w:line="240" w:lineRule="auto"/>
            </w:pPr>
          </w:p>
        </w:tc>
      </w:tr>
      <w:tr w:rsidR="00385F0B">
        <w:trPr>
          <w:trHeight w:val="480"/>
        </w:trPr>
        <w:tc>
          <w:tcPr>
            <w:tcW w:w="4885" w:type="dxa"/>
            <w:tcBorders>
              <w:top w:val="single" w:sz="8" w:space="0" w:color="B7B7B7"/>
              <w:left w:val="nil"/>
              <w:bottom w:val="single" w:sz="8" w:space="0" w:color="B7B7B7"/>
              <w:right w:val="single" w:sz="8" w:space="0" w:color="B7B7B7"/>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488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385F0B" w:rsidRDefault="00385F0B">
            <w:pPr>
              <w:widowControl w:val="0"/>
              <w:numPr>
                <w:ilvl w:val="0"/>
                <w:numId w:val="34"/>
              </w:numPr>
              <w:spacing w:after="0" w:line="240" w:lineRule="auto"/>
            </w:pPr>
          </w:p>
        </w:tc>
        <w:tc>
          <w:tcPr>
            <w:tcW w:w="4885" w:type="dxa"/>
            <w:tcBorders>
              <w:top w:val="single" w:sz="8" w:space="0" w:color="B7B7B7"/>
              <w:left w:val="single" w:sz="8" w:space="0" w:color="B7B7B7"/>
              <w:bottom w:val="single" w:sz="8" w:space="0" w:color="B7B7B7"/>
              <w:right w:val="nil"/>
            </w:tcBorders>
            <w:shd w:val="clear" w:color="auto" w:fill="auto"/>
            <w:tcMar>
              <w:top w:w="100" w:type="dxa"/>
              <w:left w:w="100" w:type="dxa"/>
              <w:bottom w:w="100" w:type="dxa"/>
              <w:right w:w="100" w:type="dxa"/>
            </w:tcMar>
          </w:tcPr>
          <w:p w:rsidR="00385F0B" w:rsidRDefault="00385F0B">
            <w:pPr>
              <w:widowControl w:val="0"/>
              <w:spacing w:after="0" w:line="240" w:lineRule="auto"/>
            </w:pPr>
          </w:p>
        </w:tc>
      </w:tr>
    </w:tbl>
    <w:p w:rsidR="00385F0B" w:rsidRDefault="00385F0B"/>
    <w:sectPr w:rsidR="00385F0B">
      <w:pgSz w:w="16838" w:h="11906" w:orient="landscape"/>
      <w:pgMar w:top="1440" w:right="1077" w:bottom="1440" w:left="1077" w:header="144" w:footer="14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2" w:author="Jennifer Appleby" w:date="2023-02-14T04:03: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Link to </w:t>
      </w:r>
      <w:proofErr w:type="spellStart"/>
      <w:r>
        <w:rPr>
          <w:rFonts w:ascii="Arial" w:eastAsia="Arial" w:hAnsi="Arial" w:cs="Arial"/>
          <w:color w:val="000000"/>
          <w:sz w:val="22"/>
          <w:szCs w:val="22"/>
        </w:rPr>
        <w:t>CommPay</w:t>
      </w:r>
      <w:proofErr w:type="spellEnd"/>
      <w:r>
        <w:rPr>
          <w:rFonts w:ascii="Arial" w:eastAsia="Arial" w:hAnsi="Arial" w:cs="Arial"/>
          <w:color w:val="000000"/>
          <w:sz w:val="22"/>
          <w:szCs w:val="22"/>
        </w:rPr>
        <w:t xml:space="preserve"> Basics</w:t>
      </w:r>
    </w:p>
  </w:comment>
  <w:comment w:id="155" w:author="Jennifer Appleby" w:date="2023-02-14T04:03: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Link to Screen Elements</w:t>
      </w:r>
    </w:p>
  </w:comment>
  <w:comment w:id="158" w:author="Jennifer Appleby" w:date="2023-02-14T04:04: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Link to Display Data</w:t>
      </w:r>
    </w:p>
  </w:comment>
  <w:comment w:id="160" w:author="Jennifer Appleby" w:date="2023-02-14T04:44: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Link to Use the Lookup Function</w:t>
      </w:r>
    </w:p>
  </w:comment>
  <w:comment w:id="297" w:author="Jennifer Appleby" w:date="2023-02-15T02:45: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Set each sub-menu option as an expandable/collapsible section</w:t>
      </w:r>
    </w:p>
  </w:comment>
  <w:comment w:id="300" w:author="Jennifer Appleby" w:date="2023-02-14T07:21: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Perhaps remove menu item link, and add link to named helped topic in description field.</w:t>
      </w:r>
    </w:p>
  </w:comment>
  <w:comment w:id="301" w:author="Jennifer Appleby" w:date="2023-02-20T02:49: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Move links from action to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in description</w:t>
      </w:r>
    </w:p>
  </w:comment>
  <w:comment w:id="303" w:author="Jennifer Appleby" w:date="2023-02-20T02:49: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Move links from action to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in description</w:t>
      </w:r>
    </w:p>
  </w:comment>
  <w:comment w:id="304" w:author="Jennifer Appleby" w:date="2023-02-20T02:49: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Move links from action to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in description</w:t>
      </w:r>
    </w:p>
  </w:comment>
  <w:comment w:id="392" w:author="Jennifer Appleby" w:date="2023-02-17T04:24: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Link to View Policies or Client Fees</w:t>
      </w:r>
    </w:p>
  </w:comment>
  <w:comment w:id="610" w:author="Jennifer Appleby" w:date="2024-08-13T23:43: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proofErr w:type="gramStart"/>
      <w:r>
        <w:rPr>
          <w:rFonts w:ascii="Arial" w:eastAsia="Arial" w:hAnsi="Arial" w:cs="Arial"/>
          <w:color w:val="000000"/>
          <w:sz w:val="22"/>
          <w:szCs w:val="22"/>
        </w:rPr>
        <w:t>suspense</w:t>
      </w:r>
      <w:proofErr w:type="gramEnd"/>
      <w:r>
        <w:rPr>
          <w:rFonts w:ascii="Arial" w:eastAsia="Arial" w:hAnsi="Arial" w:cs="Arial"/>
          <w:color w:val="000000"/>
          <w:sz w:val="22"/>
          <w:szCs w:val="22"/>
        </w:rPr>
        <w:t xml:space="preserve"> reason and rules - client review incomplete</w:t>
      </w:r>
    </w:p>
  </w:comment>
  <w:comment w:id="643" w:author="Jennifer Appleby" w:date="2023-02-17T04:26: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Link to Export to CSV</w:t>
      </w:r>
    </w:p>
  </w:comment>
  <w:comment w:id="754" w:author="Jennifer Appleby" w:date="2023-02-15T04:26:00Z" w:initials="">
    <w:p w:rsidR="008675D8" w:rsidRDefault="008675D8">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Where is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5E8" w:rsidRDefault="00AF55E8">
      <w:pPr>
        <w:spacing w:after="0" w:line="240" w:lineRule="auto"/>
      </w:pPr>
      <w:r>
        <w:separator/>
      </w:r>
    </w:p>
  </w:endnote>
  <w:endnote w:type="continuationSeparator" w:id="0">
    <w:p w:rsidR="00AF55E8" w:rsidRDefault="00AF5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5D8" w:rsidRDefault="008675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5D8" w:rsidRDefault="008675D8">
    <w:pPr>
      <w:jc w:val="right"/>
    </w:pPr>
    <w:r>
      <w:pict>
        <v:rect id="_x0000_i1025" style="width:0;height:1.5pt" o:hralign="center" o:hrstd="t" o:hr="t" fillcolor="#a0a0a0" stroked="f"/>
      </w:pict>
    </w:r>
    <w:proofErr w:type="spellStart"/>
    <w:r>
      <w:t>CommPay</w:t>
    </w:r>
    <w:proofErr w:type="spellEnd"/>
    <w:r>
      <w:t xml:space="preserve">: Suspense - </w:t>
    </w:r>
    <w:r>
      <w:fldChar w:fldCharType="begin"/>
    </w:r>
    <w:r>
      <w:instrText>PAGE</w:instrText>
    </w:r>
    <w:r>
      <w:fldChar w:fldCharType="separate"/>
    </w:r>
    <w:r w:rsidR="00D36567">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5D8" w:rsidRDefault="008675D8">
    <w:pPr>
      <w:spacing w:line="360" w:lineRule="auto"/>
      <w:jc w:val="right"/>
      <w:rPr>
        <w:sz w:val="18"/>
        <w:szCs w:val="18"/>
      </w:rPr>
    </w:pPr>
    <w:r>
      <w:pict>
        <v:rect id="_x0000_i1026" style="width:0;height:1.5pt" o:hralign="center" o:hrstd="t" o:hr="t" fillcolor="#a0a0a0" stroked="f"/>
      </w:pict>
    </w:r>
    <w:r>
      <w:rPr>
        <w:sz w:val="18"/>
        <w:szCs w:val="18"/>
      </w:rPr>
      <w:t xml:space="preserve">Title of document here - </w:t>
    </w:r>
    <w:r>
      <w:rPr>
        <w:sz w:val="18"/>
        <w:szCs w:val="18"/>
      </w:rPr>
      <w:fldChar w:fldCharType="begin"/>
    </w:r>
    <w:r>
      <w:rPr>
        <w:sz w:val="18"/>
        <w:szCs w:val="18"/>
      </w:rPr>
      <w:instrText>PAGE</w:instrTex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5E8" w:rsidRDefault="00AF55E8">
      <w:pPr>
        <w:spacing w:after="0" w:line="240" w:lineRule="auto"/>
      </w:pPr>
      <w:r>
        <w:separator/>
      </w:r>
    </w:p>
  </w:footnote>
  <w:footnote w:type="continuationSeparator" w:id="0">
    <w:p w:rsidR="00AF55E8" w:rsidRDefault="00AF5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5D8" w:rsidRDefault="008675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color w:val="000000"/>
        <w:sz w:val="24"/>
        <w:szCs w:val="24"/>
      </w:rPr>
      <w:id w:val="-1753730867"/>
      <w:docPartObj>
        <w:docPartGallery w:val="Watermarks"/>
        <w:docPartUnique/>
      </w:docPartObj>
    </w:sdtPr>
    <w:sdtContent>
      <w:p w:rsidR="008675D8" w:rsidRDefault="008675D8">
        <w:pPr>
          <w:pBdr>
            <w:top w:val="nil"/>
            <w:left w:val="nil"/>
            <w:bottom w:val="nil"/>
            <w:right w:val="nil"/>
            <w:between w:val="nil"/>
          </w:pBdr>
          <w:tabs>
            <w:tab w:val="left" w:pos="14742"/>
          </w:tabs>
          <w:spacing w:after="0" w:line="360" w:lineRule="auto"/>
          <w:rPr>
            <w:rFonts w:ascii="Times New Roman" w:eastAsia="Times New Roman" w:hAnsi="Times New Roman" w:cs="Times New Roman"/>
            <w:color w:val="000000"/>
            <w:sz w:val="24"/>
            <w:szCs w:val="24"/>
          </w:rPr>
        </w:pPr>
        <w:r w:rsidRPr="008675D8">
          <w:rPr>
            <w:rFonts w:ascii="Times New Roman" w:eastAsia="Times New Roman" w:hAnsi="Times New Roman" w:cs="Times New Roman"/>
            <w:noProof/>
            <w:color w:val="000000"/>
            <w:sz w:val="24"/>
            <w:szCs w:val="24"/>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5D8" w:rsidRDefault="008675D8">
    <w:pPr>
      <w:tabs>
        <w:tab w:val="left" w:pos="14742"/>
      </w:tabs>
      <w:spacing w:line="360" w:lineRule="auto"/>
    </w:pPr>
    <w:r>
      <w:rPr>
        <w:noProof/>
      </w:rPr>
      <w:drawing>
        <wp:anchor distT="114300" distB="114300" distL="114300" distR="114300" simplePos="0" relativeHeight="251658240" behindDoc="0" locked="0" layoutInCell="1" hidden="0" allowOverlap="1" wp14:anchorId="275465E8" wp14:editId="6BD63B30">
          <wp:simplePos x="0" y="0"/>
          <wp:positionH relativeFrom="column">
            <wp:posOffset>5305425</wp:posOffset>
          </wp:positionH>
          <wp:positionV relativeFrom="paragraph">
            <wp:posOffset>114300</wp:posOffset>
          </wp:positionV>
          <wp:extent cx="881063" cy="676371"/>
          <wp:effectExtent l="0" t="0" r="0" b="0"/>
          <wp:wrapTopAndBottom distT="114300" distB="114300"/>
          <wp:docPr id="4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881063" cy="676371"/>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49C5"/>
    <w:multiLevelType w:val="multilevel"/>
    <w:tmpl w:val="9702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F13D0D"/>
    <w:multiLevelType w:val="multilevel"/>
    <w:tmpl w:val="9BEE9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2693658"/>
    <w:multiLevelType w:val="multilevel"/>
    <w:tmpl w:val="3AA06C02"/>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29113AE"/>
    <w:multiLevelType w:val="multilevel"/>
    <w:tmpl w:val="37FE8C5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3C00BEC"/>
    <w:multiLevelType w:val="multilevel"/>
    <w:tmpl w:val="F76CAD0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4D22A74"/>
    <w:multiLevelType w:val="multilevel"/>
    <w:tmpl w:val="DB7CAA6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5552F06"/>
    <w:multiLevelType w:val="multilevel"/>
    <w:tmpl w:val="7D0227EA"/>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AEB1004"/>
    <w:multiLevelType w:val="multilevel"/>
    <w:tmpl w:val="4814A17E"/>
    <w:lvl w:ilvl="0">
      <w:start w:val="3"/>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0B863864"/>
    <w:multiLevelType w:val="multilevel"/>
    <w:tmpl w:val="0248DB08"/>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C5C5A6D"/>
    <w:multiLevelType w:val="multilevel"/>
    <w:tmpl w:val="B3BA989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EE640F8"/>
    <w:multiLevelType w:val="multilevel"/>
    <w:tmpl w:val="5CAE1D0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14A7E07"/>
    <w:multiLevelType w:val="multilevel"/>
    <w:tmpl w:val="37980A74"/>
    <w:lvl w:ilvl="0">
      <w:start w:val="1"/>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119773BC"/>
    <w:multiLevelType w:val="multilevel"/>
    <w:tmpl w:val="85F47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34A2FC1"/>
    <w:multiLevelType w:val="multilevel"/>
    <w:tmpl w:val="91D2948A"/>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4386A52"/>
    <w:multiLevelType w:val="multilevel"/>
    <w:tmpl w:val="242E8502"/>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57A1D0A"/>
    <w:multiLevelType w:val="multilevel"/>
    <w:tmpl w:val="7FEACE3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5DA7236"/>
    <w:multiLevelType w:val="multilevel"/>
    <w:tmpl w:val="8092F84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684710F"/>
    <w:multiLevelType w:val="multilevel"/>
    <w:tmpl w:val="33BE668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7083561"/>
    <w:multiLevelType w:val="multilevel"/>
    <w:tmpl w:val="2202281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18842A1E"/>
    <w:multiLevelType w:val="multilevel"/>
    <w:tmpl w:val="1CD0C4A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1AA317DF"/>
    <w:multiLevelType w:val="multilevel"/>
    <w:tmpl w:val="D24C517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1B6935A5"/>
    <w:multiLevelType w:val="multilevel"/>
    <w:tmpl w:val="7A962B7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1EE1508D"/>
    <w:multiLevelType w:val="multilevel"/>
    <w:tmpl w:val="CB4E17D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1FCB64C6"/>
    <w:multiLevelType w:val="multilevel"/>
    <w:tmpl w:val="A880AAE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1FEC6131"/>
    <w:multiLevelType w:val="multilevel"/>
    <w:tmpl w:val="9A2026EE"/>
    <w:lvl w:ilvl="0">
      <w:start w:val="1"/>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nsid w:val="21DB051E"/>
    <w:multiLevelType w:val="multilevel"/>
    <w:tmpl w:val="F33E13D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2B82475"/>
    <w:multiLevelType w:val="multilevel"/>
    <w:tmpl w:val="91AE6808"/>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3372DD6"/>
    <w:multiLevelType w:val="multilevel"/>
    <w:tmpl w:val="620A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253D5531"/>
    <w:multiLevelType w:val="multilevel"/>
    <w:tmpl w:val="E580E9F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27744578"/>
    <w:multiLevelType w:val="multilevel"/>
    <w:tmpl w:val="AF6C3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29625722"/>
    <w:multiLevelType w:val="multilevel"/>
    <w:tmpl w:val="E662EC5E"/>
    <w:lvl w:ilvl="0">
      <w:start w:val="1"/>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nsid w:val="2B63417B"/>
    <w:multiLevelType w:val="multilevel"/>
    <w:tmpl w:val="99DE788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2D20684B"/>
    <w:multiLevelType w:val="multilevel"/>
    <w:tmpl w:val="BD7E4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2EE07DA9"/>
    <w:multiLevelType w:val="multilevel"/>
    <w:tmpl w:val="FDDC9934"/>
    <w:lvl w:ilvl="0">
      <w:start w:val="1"/>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nsid w:val="31B34A4B"/>
    <w:multiLevelType w:val="multilevel"/>
    <w:tmpl w:val="B3400A2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3485213A"/>
    <w:multiLevelType w:val="multilevel"/>
    <w:tmpl w:val="E96C5DCA"/>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4B95E3A"/>
    <w:multiLevelType w:val="multilevel"/>
    <w:tmpl w:val="34F4E418"/>
    <w:lvl w:ilvl="0">
      <w:start w:val="1"/>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nsid w:val="35B93CEE"/>
    <w:multiLevelType w:val="multilevel"/>
    <w:tmpl w:val="60A07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63F3F7D"/>
    <w:multiLevelType w:val="multilevel"/>
    <w:tmpl w:val="B91AB79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364C3120"/>
    <w:multiLevelType w:val="multilevel"/>
    <w:tmpl w:val="B85A01C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36A34BE5"/>
    <w:multiLevelType w:val="multilevel"/>
    <w:tmpl w:val="ACE0C28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37E34BDE"/>
    <w:multiLevelType w:val="multilevel"/>
    <w:tmpl w:val="754EB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3A26724C"/>
    <w:multiLevelType w:val="multilevel"/>
    <w:tmpl w:val="374A5E4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3C7D45A5"/>
    <w:multiLevelType w:val="multilevel"/>
    <w:tmpl w:val="08AAD7C2"/>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3E323CE2"/>
    <w:multiLevelType w:val="multilevel"/>
    <w:tmpl w:val="DB46B43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3EA46CCF"/>
    <w:multiLevelType w:val="multilevel"/>
    <w:tmpl w:val="2CF880E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3EF9238D"/>
    <w:multiLevelType w:val="multilevel"/>
    <w:tmpl w:val="20EC5FD8"/>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3EFB5FCF"/>
    <w:multiLevelType w:val="multilevel"/>
    <w:tmpl w:val="8918D1F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405835D2"/>
    <w:multiLevelType w:val="multilevel"/>
    <w:tmpl w:val="F3D28A5A"/>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40E71DD6"/>
    <w:multiLevelType w:val="multilevel"/>
    <w:tmpl w:val="C1FC57E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41FB0910"/>
    <w:multiLevelType w:val="multilevel"/>
    <w:tmpl w:val="DCC02D9C"/>
    <w:lvl w:ilvl="0">
      <w:start w:val="1"/>
      <w:numFmt w:val="decimal"/>
      <w:lvlText w:val="%1."/>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nsid w:val="442C07EF"/>
    <w:multiLevelType w:val="multilevel"/>
    <w:tmpl w:val="1046B3C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478201D3"/>
    <w:multiLevelType w:val="multilevel"/>
    <w:tmpl w:val="76CE16E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49337D22"/>
    <w:multiLevelType w:val="multilevel"/>
    <w:tmpl w:val="ABCC25CC"/>
    <w:lvl w:ilvl="0">
      <w:start w:val="4"/>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nsid w:val="493C536F"/>
    <w:multiLevelType w:val="multilevel"/>
    <w:tmpl w:val="12E67A18"/>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4B0951E2"/>
    <w:multiLevelType w:val="multilevel"/>
    <w:tmpl w:val="0D827A5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4C9E1E3E"/>
    <w:multiLevelType w:val="multilevel"/>
    <w:tmpl w:val="DDC2D87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4F1815ED"/>
    <w:multiLevelType w:val="multilevel"/>
    <w:tmpl w:val="D562A55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5030771C"/>
    <w:multiLevelType w:val="multilevel"/>
    <w:tmpl w:val="6D420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514F0A9D"/>
    <w:multiLevelType w:val="multilevel"/>
    <w:tmpl w:val="AA609F6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56860EB5"/>
    <w:multiLevelType w:val="multilevel"/>
    <w:tmpl w:val="DFF41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56AF35CE"/>
    <w:multiLevelType w:val="multilevel"/>
    <w:tmpl w:val="CAC80E52"/>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58F45C8A"/>
    <w:multiLevelType w:val="multilevel"/>
    <w:tmpl w:val="A38EF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59893326"/>
    <w:multiLevelType w:val="multilevel"/>
    <w:tmpl w:val="11101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5AE84601"/>
    <w:multiLevelType w:val="multilevel"/>
    <w:tmpl w:val="930CABF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5C30792C"/>
    <w:multiLevelType w:val="multilevel"/>
    <w:tmpl w:val="C83E6DE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5CBD056E"/>
    <w:multiLevelType w:val="multilevel"/>
    <w:tmpl w:val="0F84B1D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5D9C652D"/>
    <w:multiLevelType w:val="multilevel"/>
    <w:tmpl w:val="8592989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5F54709E"/>
    <w:multiLevelType w:val="multilevel"/>
    <w:tmpl w:val="4204249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616654DE"/>
    <w:multiLevelType w:val="multilevel"/>
    <w:tmpl w:val="2CC03E58"/>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63A74BDE"/>
    <w:multiLevelType w:val="multilevel"/>
    <w:tmpl w:val="875668C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nsid w:val="63C00181"/>
    <w:multiLevelType w:val="multilevel"/>
    <w:tmpl w:val="AE1CD27A"/>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65832E7D"/>
    <w:multiLevelType w:val="multilevel"/>
    <w:tmpl w:val="79E49D8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nsid w:val="69CF7A66"/>
    <w:multiLevelType w:val="multilevel"/>
    <w:tmpl w:val="D1B00E1A"/>
    <w:lvl w:ilvl="0">
      <w:start w:val="1"/>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nsid w:val="6C1B1863"/>
    <w:multiLevelType w:val="multilevel"/>
    <w:tmpl w:val="8B1C485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nsid w:val="6E063725"/>
    <w:multiLevelType w:val="multilevel"/>
    <w:tmpl w:val="8588526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nsid w:val="79312FEA"/>
    <w:multiLevelType w:val="multilevel"/>
    <w:tmpl w:val="C366ADD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nsid w:val="79C6719C"/>
    <w:multiLevelType w:val="multilevel"/>
    <w:tmpl w:val="6554B05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nsid w:val="7ECB0E4D"/>
    <w:multiLevelType w:val="multilevel"/>
    <w:tmpl w:val="A866CB6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nsid w:val="7EFD025D"/>
    <w:multiLevelType w:val="multilevel"/>
    <w:tmpl w:val="A11645A2"/>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8"/>
  </w:num>
  <w:num w:numId="2">
    <w:abstractNumId w:val="70"/>
  </w:num>
  <w:num w:numId="3">
    <w:abstractNumId w:val="50"/>
  </w:num>
  <w:num w:numId="4">
    <w:abstractNumId w:val="7"/>
  </w:num>
  <w:num w:numId="5">
    <w:abstractNumId w:val="79"/>
  </w:num>
  <w:num w:numId="6">
    <w:abstractNumId w:val="74"/>
  </w:num>
  <w:num w:numId="7">
    <w:abstractNumId w:val="54"/>
  </w:num>
  <w:num w:numId="8">
    <w:abstractNumId w:val="36"/>
  </w:num>
  <w:num w:numId="9">
    <w:abstractNumId w:val="18"/>
  </w:num>
  <w:num w:numId="10">
    <w:abstractNumId w:val="2"/>
  </w:num>
  <w:num w:numId="11">
    <w:abstractNumId w:val="6"/>
  </w:num>
  <w:num w:numId="12">
    <w:abstractNumId w:val="51"/>
  </w:num>
  <w:num w:numId="13">
    <w:abstractNumId w:val="47"/>
  </w:num>
  <w:num w:numId="14">
    <w:abstractNumId w:val="17"/>
  </w:num>
  <w:num w:numId="15">
    <w:abstractNumId w:val="33"/>
  </w:num>
  <w:num w:numId="16">
    <w:abstractNumId w:val="3"/>
  </w:num>
  <w:num w:numId="17">
    <w:abstractNumId w:val="40"/>
  </w:num>
  <w:num w:numId="18">
    <w:abstractNumId w:val="21"/>
  </w:num>
  <w:num w:numId="19">
    <w:abstractNumId w:val="5"/>
  </w:num>
  <w:num w:numId="20">
    <w:abstractNumId w:val="73"/>
  </w:num>
  <w:num w:numId="21">
    <w:abstractNumId w:val="48"/>
  </w:num>
  <w:num w:numId="22">
    <w:abstractNumId w:val="11"/>
  </w:num>
  <w:num w:numId="23">
    <w:abstractNumId w:val="46"/>
  </w:num>
  <w:num w:numId="24">
    <w:abstractNumId w:val="27"/>
  </w:num>
  <w:num w:numId="25">
    <w:abstractNumId w:val="56"/>
  </w:num>
  <w:num w:numId="26">
    <w:abstractNumId w:val="72"/>
  </w:num>
  <w:num w:numId="27">
    <w:abstractNumId w:val="39"/>
  </w:num>
  <w:num w:numId="28">
    <w:abstractNumId w:val="32"/>
  </w:num>
  <w:num w:numId="29">
    <w:abstractNumId w:val="29"/>
  </w:num>
  <w:num w:numId="30">
    <w:abstractNumId w:val="19"/>
  </w:num>
  <w:num w:numId="31">
    <w:abstractNumId w:val="69"/>
  </w:num>
  <w:num w:numId="32">
    <w:abstractNumId w:val="22"/>
  </w:num>
  <w:num w:numId="33">
    <w:abstractNumId w:val="53"/>
  </w:num>
  <w:num w:numId="34">
    <w:abstractNumId w:val="37"/>
  </w:num>
  <w:num w:numId="35">
    <w:abstractNumId w:val="45"/>
  </w:num>
  <w:num w:numId="36">
    <w:abstractNumId w:val="55"/>
  </w:num>
  <w:num w:numId="37">
    <w:abstractNumId w:val="64"/>
  </w:num>
  <w:num w:numId="38">
    <w:abstractNumId w:val="61"/>
  </w:num>
  <w:num w:numId="39">
    <w:abstractNumId w:val="57"/>
  </w:num>
  <w:num w:numId="40">
    <w:abstractNumId w:val="42"/>
  </w:num>
  <w:num w:numId="41">
    <w:abstractNumId w:val="31"/>
  </w:num>
  <w:num w:numId="42">
    <w:abstractNumId w:val="30"/>
  </w:num>
  <w:num w:numId="43">
    <w:abstractNumId w:val="41"/>
  </w:num>
  <w:num w:numId="44">
    <w:abstractNumId w:val="23"/>
  </w:num>
  <w:num w:numId="45">
    <w:abstractNumId w:val="8"/>
  </w:num>
  <w:num w:numId="46">
    <w:abstractNumId w:val="34"/>
  </w:num>
  <w:num w:numId="47">
    <w:abstractNumId w:val="60"/>
  </w:num>
  <w:num w:numId="48">
    <w:abstractNumId w:val="43"/>
  </w:num>
  <w:num w:numId="49">
    <w:abstractNumId w:val="66"/>
  </w:num>
  <w:num w:numId="50">
    <w:abstractNumId w:val="25"/>
  </w:num>
  <w:num w:numId="51">
    <w:abstractNumId w:val="12"/>
  </w:num>
  <w:num w:numId="52">
    <w:abstractNumId w:val="0"/>
  </w:num>
  <w:num w:numId="53">
    <w:abstractNumId w:val="71"/>
  </w:num>
  <w:num w:numId="54">
    <w:abstractNumId w:val="26"/>
  </w:num>
  <w:num w:numId="55">
    <w:abstractNumId w:val="38"/>
  </w:num>
  <w:num w:numId="56">
    <w:abstractNumId w:val="63"/>
  </w:num>
  <w:num w:numId="57">
    <w:abstractNumId w:val="1"/>
  </w:num>
  <w:num w:numId="58">
    <w:abstractNumId w:val="4"/>
  </w:num>
  <w:num w:numId="59">
    <w:abstractNumId w:val="28"/>
  </w:num>
  <w:num w:numId="60">
    <w:abstractNumId w:val="76"/>
  </w:num>
  <w:num w:numId="61">
    <w:abstractNumId w:val="49"/>
  </w:num>
  <w:num w:numId="62">
    <w:abstractNumId w:val="15"/>
  </w:num>
  <w:num w:numId="63">
    <w:abstractNumId w:val="68"/>
  </w:num>
  <w:num w:numId="64">
    <w:abstractNumId w:val="20"/>
  </w:num>
  <w:num w:numId="65">
    <w:abstractNumId w:val="14"/>
  </w:num>
  <w:num w:numId="66">
    <w:abstractNumId w:val="13"/>
  </w:num>
  <w:num w:numId="67">
    <w:abstractNumId w:val="9"/>
  </w:num>
  <w:num w:numId="68">
    <w:abstractNumId w:val="52"/>
  </w:num>
  <w:num w:numId="69">
    <w:abstractNumId w:val="67"/>
  </w:num>
  <w:num w:numId="70">
    <w:abstractNumId w:val="10"/>
  </w:num>
  <w:num w:numId="71">
    <w:abstractNumId w:val="77"/>
  </w:num>
  <w:num w:numId="72">
    <w:abstractNumId w:val="24"/>
  </w:num>
  <w:num w:numId="73">
    <w:abstractNumId w:val="75"/>
  </w:num>
  <w:num w:numId="74">
    <w:abstractNumId w:val="62"/>
  </w:num>
  <w:num w:numId="75">
    <w:abstractNumId w:val="59"/>
  </w:num>
  <w:num w:numId="76">
    <w:abstractNumId w:val="65"/>
  </w:num>
  <w:num w:numId="77">
    <w:abstractNumId w:val="58"/>
  </w:num>
  <w:num w:numId="78">
    <w:abstractNumId w:val="35"/>
  </w:num>
  <w:num w:numId="79">
    <w:abstractNumId w:val="44"/>
  </w:num>
  <w:num w:numId="80">
    <w:abstractNumId w:val="1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385F0B"/>
    <w:rsid w:val="00035F8E"/>
    <w:rsid w:val="0014627C"/>
    <w:rsid w:val="00385F0B"/>
    <w:rsid w:val="0045227F"/>
    <w:rsid w:val="008675D8"/>
    <w:rsid w:val="00A96CEA"/>
    <w:rsid w:val="00AF55E8"/>
    <w:rsid w:val="00B35771"/>
    <w:rsid w:val="00C96916"/>
    <w:rsid w:val="00D3656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color w:val="3A1C46"/>
        <w:lang w:val="en-AU" w:eastAsia="ja-JP" w:bidi="ar-SA"/>
      </w:rPr>
    </w:rPrDefault>
    <w:pPrDefault>
      <w:pPr>
        <w:spacing w:after="4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D36567"/>
    <w:pPr>
      <w:keepNext/>
      <w:keepLines/>
      <w:outlineLvl w:val="0"/>
    </w:pPr>
    <w:rPr>
      <w:b/>
      <w:sz w:val="32"/>
      <w:szCs w:val="32"/>
    </w:rPr>
  </w:style>
  <w:style w:type="paragraph" w:styleId="Heading2">
    <w:name w:val="heading 2"/>
    <w:basedOn w:val="Normal"/>
    <w:next w:val="Normal"/>
    <w:pPr>
      <w:keepNext/>
      <w:keepLines/>
      <w:outlineLvl w:val="1"/>
    </w:pPr>
    <w:rPr>
      <w:sz w:val="30"/>
      <w:szCs w:val="30"/>
    </w:rPr>
  </w:style>
  <w:style w:type="paragraph" w:styleId="Heading3">
    <w:name w:val="heading 3"/>
    <w:basedOn w:val="Normal"/>
    <w:next w:val="Normal"/>
    <w:pPr>
      <w:keepNext/>
      <w:keepLines/>
      <w:outlineLvl w:val="2"/>
    </w:pPr>
    <w:rPr>
      <w:b/>
      <w:sz w:val="28"/>
      <w:szCs w:val="28"/>
    </w:rPr>
  </w:style>
  <w:style w:type="paragraph" w:styleId="Heading4">
    <w:name w:val="heading 4"/>
    <w:basedOn w:val="Normal"/>
    <w:next w:val="Normal"/>
    <w:pPr>
      <w:keepNext/>
      <w:keepLines/>
      <w:outlineLvl w:val="3"/>
    </w:pPr>
    <w:rPr>
      <w:sz w:val="24"/>
      <w:szCs w:val="24"/>
    </w:rPr>
  </w:style>
  <w:style w:type="paragraph" w:styleId="Heading5">
    <w:name w:val="heading 5"/>
    <w:basedOn w:val="Normal"/>
    <w:next w:val="Normal"/>
    <w:pPr>
      <w:keepNext/>
      <w:keepLines/>
      <w:outlineLvl w:val="4"/>
    </w:pPr>
    <w:rPr>
      <w:sz w:val="22"/>
      <w:szCs w:val="22"/>
    </w:rPr>
  </w:style>
  <w:style w:type="paragraph" w:styleId="Heading6">
    <w:name w:val="heading 6"/>
    <w:basedOn w:val="Normal"/>
    <w:next w:val="Normal"/>
    <w:pPr>
      <w:keepNext/>
      <w:keepLines/>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sz w:val="52"/>
      <w:szCs w:val="52"/>
    </w:rPr>
  </w:style>
  <w:style w:type="paragraph" w:styleId="Subtitle">
    <w:name w:val="Subtitle"/>
    <w:basedOn w:val="Normal"/>
    <w:next w:val="Normal"/>
    <w:pPr>
      <w:keepNext/>
      <w:keepLines/>
    </w:pPr>
    <w:rPr>
      <w:b/>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6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916"/>
    <w:rPr>
      <w:rFonts w:ascii="Tahoma" w:hAnsi="Tahoma" w:cs="Tahoma"/>
      <w:sz w:val="16"/>
      <w:szCs w:val="16"/>
    </w:rPr>
  </w:style>
  <w:style w:type="paragraph" w:styleId="TOC1">
    <w:name w:val="toc 1"/>
    <w:basedOn w:val="Normal"/>
    <w:next w:val="Normal"/>
    <w:autoRedefine/>
    <w:uiPriority w:val="39"/>
    <w:unhideWhenUsed/>
    <w:qFormat/>
    <w:rsid w:val="0045227F"/>
    <w:pPr>
      <w:spacing w:after="100"/>
    </w:pPr>
  </w:style>
  <w:style w:type="paragraph" w:styleId="TOC3">
    <w:name w:val="toc 3"/>
    <w:basedOn w:val="Normal"/>
    <w:next w:val="Normal"/>
    <w:autoRedefine/>
    <w:uiPriority w:val="39"/>
    <w:unhideWhenUsed/>
    <w:qFormat/>
    <w:rsid w:val="0045227F"/>
    <w:pPr>
      <w:spacing w:after="100"/>
      <w:ind w:left="400"/>
    </w:pPr>
  </w:style>
  <w:style w:type="paragraph" w:styleId="TOC5">
    <w:name w:val="toc 5"/>
    <w:basedOn w:val="Normal"/>
    <w:next w:val="Normal"/>
    <w:autoRedefine/>
    <w:uiPriority w:val="39"/>
    <w:unhideWhenUsed/>
    <w:rsid w:val="0045227F"/>
    <w:pPr>
      <w:spacing w:after="100"/>
      <w:ind w:left="800"/>
    </w:pPr>
  </w:style>
  <w:style w:type="paragraph" w:styleId="TOC4">
    <w:name w:val="toc 4"/>
    <w:basedOn w:val="Normal"/>
    <w:next w:val="Normal"/>
    <w:autoRedefine/>
    <w:uiPriority w:val="39"/>
    <w:unhideWhenUsed/>
    <w:rsid w:val="0045227F"/>
    <w:pPr>
      <w:spacing w:after="100"/>
      <w:ind w:left="600"/>
    </w:pPr>
  </w:style>
  <w:style w:type="paragraph" w:styleId="TOC2">
    <w:name w:val="toc 2"/>
    <w:basedOn w:val="Normal"/>
    <w:next w:val="Normal"/>
    <w:autoRedefine/>
    <w:uiPriority w:val="39"/>
    <w:unhideWhenUsed/>
    <w:qFormat/>
    <w:rsid w:val="0045227F"/>
    <w:pPr>
      <w:spacing w:after="100"/>
      <w:ind w:left="200"/>
    </w:pPr>
  </w:style>
  <w:style w:type="character" w:styleId="Hyperlink">
    <w:name w:val="Hyperlink"/>
    <w:basedOn w:val="DefaultParagraphFont"/>
    <w:uiPriority w:val="99"/>
    <w:unhideWhenUsed/>
    <w:rsid w:val="0045227F"/>
    <w:rPr>
      <w:color w:val="0000FF" w:themeColor="hyperlink"/>
      <w:u w:val="single"/>
    </w:rPr>
  </w:style>
  <w:style w:type="paragraph" w:styleId="TOCHeading">
    <w:name w:val="TOC Heading"/>
    <w:basedOn w:val="Heading1"/>
    <w:next w:val="Normal"/>
    <w:uiPriority w:val="39"/>
    <w:unhideWhenUsed/>
    <w:qFormat/>
    <w:rsid w:val="0045227F"/>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Header">
    <w:name w:val="header"/>
    <w:basedOn w:val="Normal"/>
    <w:link w:val="HeaderChar"/>
    <w:uiPriority w:val="99"/>
    <w:unhideWhenUsed/>
    <w:rsid w:val="00867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5D8"/>
  </w:style>
  <w:style w:type="paragraph" w:styleId="Footer">
    <w:name w:val="footer"/>
    <w:basedOn w:val="Normal"/>
    <w:link w:val="FooterChar"/>
    <w:uiPriority w:val="99"/>
    <w:unhideWhenUsed/>
    <w:rsid w:val="00867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5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color w:val="3A1C46"/>
        <w:lang w:val="en-AU" w:eastAsia="ja-JP" w:bidi="ar-SA"/>
      </w:rPr>
    </w:rPrDefault>
    <w:pPrDefault>
      <w:pPr>
        <w:spacing w:after="4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D36567"/>
    <w:pPr>
      <w:keepNext/>
      <w:keepLines/>
      <w:outlineLvl w:val="0"/>
    </w:pPr>
    <w:rPr>
      <w:b/>
      <w:sz w:val="32"/>
      <w:szCs w:val="32"/>
    </w:rPr>
  </w:style>
  <w:style w:type="paragraph" w:styleId="Heading2">
    <w:name w:val="heading 2"/>
    <w:basedOn w:val="Normal"/>
    <w:next w:val="Normal"/>
    <w:pPr>
      <w:keepNext/>
      <w:keepLines/>
      <w:outlineLvl w:val="1"/>
    </w:pPr>
    <w:rPr>
      <w:sz w:val="30"/>
      <w:szCs w:val="30"/>
    </w:rPr>
  </w:style>
  <w:style w:type="paragraph" w:styleId="Heading3">
    <w:name w:val="heading 3"/>
    <w:basedOn w:val="Normal"/>
    <w:next w:val="Normal"/>
    <w:pPr>
      <w:keepNext/>
      <w:keepLines/>
      <w:outlineLvl w:val="2"/>
    </w:pPr>
    <w:rPr>
      <w:b/>
      <w:sz w:val="28"/>
      <w:szCs w:val="28"/>
    </w:rPr>
  </w:style>
  <w:style w:type="paragraph" w:styleId="Heading4">
    <w:name w:val="heading 4"/>
    <w:basedOn w:val="Normal"/>
    <w:next w:val="Normal"/>
    <w:pPr>
      <w:keepNext/>
      <w:keepLines/>
      <w:outlineLvl w:val="3"/>
    </w:pPr>
    <w:rPr>
      <w:sz w:val="24"/>
      <w:szCs w:val="24"/>
    </w:rPr>
  </w:style>
  <w:style w:type="paragraph" w:styleId="Heading5">
    <w:name w:val="heading 5"/>
    <w:basedOn w:val="Normal"/>
    <w:next w:val="Normal"/>
    <w:pPr>
      <w:keepNext/>
      <w:keepLines/>
      <w:outlineLvl w:val="4"/>
    </w:pPr>
    <w:rPr>
      <w:sz w:val="22"/>
      <w:szCs w:val="22"/>
    </w:rPr>
  </w:style>
  <w:style w:type="paragraph" w:styleId="Heading6">
    <w:name w:val="heading 6"/>
    <w:basedOn w:val="Normal"/>
    <w:next w:val="Normal"/>
    <w:pPr>
      <w:keepNext/>
      <w:keepLines/>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sz w:val="52"/>
      <w:szCs w:val="52"/>
    </w:rPr>
  </w:style>
  <w:style w:type="paragraph" w:styleId="Subtitle">
    <w:name w:val="Subtitle"/>
    <w:basedOn w:val="Normal"/>
    <w:next w:val="Normal"/>
    <w:pPr>
      <w:keepNext/>
      <w:keepLines/>
    </w:pPr>
    <w:rPr>
      <w:b/>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6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916"/>
    <w:rPr>
      <w:rFonts w:ascii="Tahoma" w:hAnsi="Tahoma" w:cs="Tahoma"/>
      <w:sz w:val="16"/>
      <w:szCs w:val="16"/>
    </w:rPr>
  </w:style>
  <w:style w:type="paragraph" w:styleId="TOC1">
    <w:name w:val="toc 1"/>
    <w:basedOn w:val="Normal"/>
    <w:next w:val="Normal"/>
    <w:autoRedefine/>
    <w:uiPriority w:val="39"/>
    <w:unhideWhenUsed/>
    <w:qFormat/>
    <w:rsid w:val="0045227F"/>
    <w:pPr>
      <w:spacing w:after="100"/>
    </w:pPr>
  </w:style>
  <w:style w:type="paragraph" w:styleId="TOC3">
    <w:name w:val="toc 3"/>
    <w:basedOn w:val="Normal"/>
    <w:next w:val="Normal"/>
    <w:autoRedefine/>
    <w:uiPriority w:val="39"/>
    <w:unhideWhenUsed/>
    <w:qFormat/>
    <w:rsid w:val="0045227F"/>
    <w:pPr>
      <w:spacing w:after="100"/>
      <w:ind w:left="400"/>
    </w:pPr>
  </w:style>
  <w:style w:type="paragraph" w:styleId="TOC5">
    <w:name w:val="toc 5"/>
    <w:basedOn w:val="Normal"/>
    <w:next w:val="Normal"/>
    <w:autoRedefine/>
    <w:uiPriority w:val="39"/>
    <w:unhideWhenUsed/>
    <w:rsid w:val="0045227F"/>
    <w:pPr>
      <w:spacing w:after="100"/>
      <w:ind w:left="800"/>
    </w:pPr>
  </w:style>
  <w:style w:type="paragraph" w:styleId="TOC4">
    <w:name w:val="toc 4"/>
    <w:basedOn w:val="Normal"/>
    <w:next w:val="Normal"/>
    <w:autoRedefine/>
    <w:uiPriority w:val="39"/>
    <w:unhideWhenUsed/>
    <w:rsid w:val="0045227F"/>
    <w:pPr>
      <w:spacing w:after="100"/>
      <w:ind w:left="600"/>
    </w:pPr>
  </w:style>
  <w:style w:type="paragraph" w:styleId="TOC2">
    <w:name w:val="toc 2"/>
    <w:basedOn w:val="Normal"/>
    <w:next w:val="Normal"/>
    <w:autoRedefine/>
    <w:uiPriority w:val="39"/>
    <w:unhideWhenUsed/>
    <w:qFormat/>
    <w:rsid w:val="0045227F"/>
    <w:pPr>
      <w:spacing w:after="100"/>
      <w:ind w:left="200"/>
    </w:pPr>
  </w:style>
  <w:style w:type="character" w:styleId="Hyperlink">
    <w:name w:val="Hyperlink"/>
    <w:basedOn w:val="DefaultParagraphFont"/>
    <w:uiPriority w:val="99"/>
    <w:unhideWhenUsed/>
    <w:rsid w:val="0045227F"/>
    <w:rPr>
      <w:color w:val="0000FF" w:themeColor="hyperlink"/>
      <w:u w:val="single"/>
    </w:rPr>
  </w:style>
  <w:style w:type="paragraph" w:styleId="TOCHeading">
    <w:name w:val="TOC Heading"/>
    <w:basedOn w:val="Heading1"/>
    <w:next w:val="Normal"/>
    <w:uiPriority w:val="39"/>
    <w:unhideWhenUsed/>
    <w:qFormat/>
    <w:rsid w:val="0045227F"/>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Header">
    <w:name w:val="header"/>
    <w:basedOn w:val="Normal"/>
    <w:link w:val="HeaderChar"/>
    <w:uiPriority w:val="99"/>
    <w:unhideWhenUsed/>
    <w:rsid w:val="00867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5D8"/>
  </w:style>
  <w:style w:type="paragraph" w:styleId="Footer">
    <w:name w:val="footer"/>
    <w:basedOn w:val="Normal"/>
    <w:link w:val="FooterChar"/>
    <w:uiPriority w:val="99"/>
    <w:unhideWhenUsed/>
    <w:rsid w:val="00867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miro.com/app/board/uXjVPpQfAEk=/" TargetMode="External"/><Relationship Id="rId14" Type="http://schemas.openxmlformats.org/officeDocument/2006/relationships/image" Target="media/image4.png"/><Relationship Id="rId22" Type="http://schemas.openxmlformats.org/officeDocument/2006/relationships/hyperlink" Target="https://docs.google.com/spreadsheets/d/12CBEdCemZfu6Tece-9gK7hoayrSE-ST5BIHH_oJiaLM/edit?usp=sharing"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0A"/>
    <w:rsid w:val="00CC520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B4F1B516BE4CE5B9C148917DE2C0E9">
    <w:name w:val="41B4F1B516BE4CE5B9C148917DE2C0E9"/>
    <w:rsid w:val="00CC520A"/>
  </w:style>
  <w:style w:type="paragraph" w:customStyle="1" w:styleId="33A9E27ACA004765A5BA45F30BAE147A">
    <w:name w:val="33A9E27ACA004765A5BA45F30BAE147A"/>
    <w:rsid w:val="00CC520A"/>
  </w:style>
  <w:style w:type="paragraph" w:customStyle="1" w:styleId="FEEB5E09E56E447CB001620B806552F7">
    <w:name w:val="FEEB5E09E56E447CB001620B806552F7"/>
    <w:rsid w:val="00CC52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B4F1B516BE4CE5B9C148917DE2C0E9">
    <w:name w:val="41B4F1B516BE4CE5B9C148917DE2C0E9"/>
    <w:rsid w:val="00CC520A"/>
  </w:style>
  <w:style w:type="paragraph" w:customStyle="1" w:styleId="33A9E27ACA004765A5BA45F30BAE147A">
    <w:name w:val="33A9E27ACA004765A5BA45F30BAE147A"/>
    <w:rsid w:val="00CC520A"/>
  </w:style>
  <w:style w:type="paragraph" w:customStyle="1" w:styleId="FEEB5E09E56E447CB001620B806552F7">
    <w:name w:val="FEEB5E09E56E447CB001620B806552F7"/>
    <w:rsid w:val="00CC52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47483-797A-4526-B924-6DFAE99F3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38</Pages>
  <Words>7324</Words>
  <Characters>41752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Appleby</dc:creator>
  <cp:lastModifiedBy>Jennifer Appleby</cp:lastModifiedBy>
  <cp:revision>6</cp:revision>
  <cp:lastPrinted>2024-08-13T13:57:00Z</cp:lastPrinted>
  <dcterms:created xsi:type="dcterms:W3CDTF">2024-08-13T13:33:00Z</dcterms:created>
  <dcterms:modified xsi:type="dcterms:W3CDTF">2024-08-14T05:25:00Z</dcterms:modified>
</cp:coreProperties>
</file>